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/>
          <w:b/>
          <w:sz w:val="28"/>
          <w:szCs w:val="28"/>
        </w:rPr>
        <w:id w:val="4354731"/>
        <w:docPartObj>
          <w:docPartGallery w:val="Cover Pages"/>
          <w:docPartUnique/>
        </w:docPartObj>
      </w:sdtPr>
      <w:sdtEndPr>
        <w:rPr>
          <w:rFonts w:cs="Times New Roman"/>
          <w:bCs/>
          <w:sz w:val="22"/>
          <w:szCs w:val="22"/>
        </w:rPr>
      </w:sdtEndPr>
      <w:sdtContent>
        <w:p w14:paraId="55452983" w14:textId="77777777" w:rsidR="008C4895" w:rsidRDefault="008C4895" w:rsidP="008C4895">
          <w:pPr>
            <w:spacing w:line="360" w:lineRule="auto"/>
            <w:jc w:val="center"/>
            <w:rPr>
              <w:rFonts w:ascii="Times New Roman" w:hAnsi="Times New Roman"/>
              <w:b/>
              <w:sz w:val="28"/>
              <w:szCs w:val="28"/>
            </w:rPr>
          </w:pPr>
        </w:p>
        <w:p w14:paraId="595662E6" w14:textId="77777777" w:rsidR="008C4895" w:rsidRPr="001D18ED" w:rsidRDefault="008C4895" w:rsidP="008C4895">
          <w:pPr>
            <w:spacing w:line="360" w:lineRule="auto"/>
            <w:rPr>
              <w:rFonts w:ascii="Times New Roman" w:hAnsi="Times New Roman"/>
              <w:sz w:val="28"/>
              <w:szCs w:val="28"/>
            </w:rPr>
          </w:pPr>
          <w:r w:rsidRPr="008C4895">
            <w:rPr>
              <w:rFonts w:ascii="Times New Roman" w:hAnsi="Times New Roman"/>
              <w:sz w:val="28"/>
              <w:szCs w:val="28"/>
            </w:rPr>
            <w:t>09.02.07 ПР-</w:t>
          </w:r>
          <w:r w:rsidR="00DC5086" w:rsidRPr="001D18ED">
            <w:rPr>
              <w:rFonts w:ascii="Times New Roman" w:hAnsi="Times New Roman"/>
              <w:sz w:val="28"/>
              <w:szCs w:val="28"/>
            </w:rPr>
            <w:t>418</w:t>
          </w:r>
        </w:p>
        <w:p w14:paraId="621D095D" w14:textId="77777777" w:rsidR="000C7C3C" w:rsidRPr="00964E4D" w:rsidRDefault="000C7C3C" w:rsidP="000C7C3C">
          <w:pPr>
            <w:spacing w:before="3000" w:line="360" w:lineRule="auto"/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964E4D">
            <w:rPr>
              <w:rFonts w:ascii="Times New Roman" w:hAnsi="Times New Roman"/>
              <w:b/>
              <w:sz w:val="28"/>
              <w:szCs w:val="28"/>
            </w:rPr>
            <w:t xml:space="preserve">ОТЧЕТ ПО </w:t>
          </w:r>
          <w:r w:rsidR="008C4895">
            <w:rPr>
              <w:rFonts w:ascii="Times New Roman" w:hAnsi="Times New Roman"/>
              <w:b/>
              <w:sz w:val="28"/>
              <w:szCs w:val="28"/>
            </w:rPr>
            <w:t>УЧЕБНОЙ</w:t>
          </w:r>
          <w:r w:rsidRPr="00964E4D">
            <w:rPr>
              <w:rFonts w:ascii="Times New Roman" w:hAnsi="Times New Roman"/>
              <w:b/>
              <w:sz w:val="28"/>
              <w:szCs w:val="28"/>
            </w:rPr>
            <w:t xml:space="preserve"> ПРАКТИКЕ</w:t>
          </w:r>
        </w:p>
        <w:p w14:paraId="0EFD1FA3" w14:textId="77777777" w:rsidR="0060057F" w:rsidRPr="0060057F" w:rsidRDefault="00DC5086" w:rsidP="0060057F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DC5086">
            <w:rPr>
              <w:rFonts w:ascii="Times New Roman" w:hAnsi="Times New Roman"/>
              <w:b/>
              <w:sz w:val="28"/>
              <w:szCs w:val="28"/>
            </w:rPr>
            <w:t>П</w:t>
          </w:r>
          <w:r w:rsidR="0060057F" w:rsidRPr="0060057F">
            <w:rPr>
              <w:rFonts w:ascii="Times New Roman" w:hAnsi="Times New Roman"/>
              <w:b/>
              <w:sz w:val="28"/>
              <w:szCs w:val="28"/>
            </w:rPr>
            <w:t>П.</w:t>
          </w:r>
          <w:r w:rsidRPr="00DC5086">
            <w:rPr>
              <w:rFonts w:ascii="Times New Roman" w:hAnsi="Times New Roman"/>
              <w:b/>
              <w:sz w:val="28"/>
              <w:szCs w:val="28"/>
            </w:rPr>
            <w:t>1</w:t>
          </w:r>
          <w:r w:rsidR="0060057F" w:rsidRPr="0060057F">
            <w:rPr>
              <w:rFonts w:ascii="Times New Roman" w:hAnsi="Times New Roman"/>
              <w:b/>
              <w:sz w:val="28"/>
              <w:szCs w:val="28"/>
            </w:rPr>
            <w:t xml:space="preserve">2.01 </w:t>
          </w:r>
          <w:r>
            <w:rPr>
              <w:rFonts w:ascii="Times New Roman" w:hAnsi="Times New Roman"/>
              <w:b/>
              <w:sz w:val="28"/>
              <w:szCs w:val="28"/>
            </w:rPr>
            <w:t>Коммерческие аспекты разработки</w:t>
          </w:r>
        </w:p>
        <w:p w14:paraId="1FB36471" w14:textId="77777777" w:rsidR="0060057F" w:rsidRPr="0060057F" w:rsidRDefault="0060057F" w:rsidP="0060057F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60057F">
            <w:rPr>
              <w:rFonts w:ascii="Times New Roman" w:hAnsi="Times New Roman"/>
              <w:b/>
              <w:sz w:val="28"/>
              <w:szCs w:val="28"/>
            </w:rPr>
            <w:t>профессионального модуля</w:t>
          </w:r>
        </w:p>
        <w:p w14:paraId="40210DAE" w14:textId="77777777" w:rsidR="000C7C3C" w:rsidRDefault="0060057F" w:rsidP="0060057F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60057F">
            <w:rPr>
              <w:rFonts w:ascii="Times New Roman" w:hAnsi="Times New Roman"/>
              <w:b/>
              <w:sz w:val="28"/>
              <w:szCs w:val="28"/>
            </w:rPr>
            <w:t>ПМ.</w:t>
          </w:r>
          <w:r w:rsidR="00DC5086">
            <w:rPr>
              <w:rFonts w:ascii="Times New Roman" w:hAnsi="Times New Roman"/>
              <w:b/>
              <w:sz w:val="28"/>
              <w:szCs w:val="28"/>
            </w:rPr>
            <w:t>1</w:t>
          </w:r>
          <w:r w:rsidRPr="0060057F">
            <w:rPr>
              <w:rFonts w:ascii="Times New Roman" w:hAnsi="Times New Roman"/>
              <w:b/>
              <w:sz w:val="28"/>
              <w:szCs w:val="28"/>
            </w:rPr>
            <w:t xml:space="preserve">2 </w:t>
          </w:r>
          <w:r w:rsidR="00DC5086">
            <w:rPr>
              <w:rFonts w:ascii="Times New Roman" w:hAnsi="Times New Roman"/>
              <w:b/>
              <w:sz w:val="28"/>
              <w:szCs w:val="28"/>
            </w:rPr>
            <w:t>Разработка программных решений</w:t>
          </w:r>
        </w:p>
        <w:p w14:paraId="4F16A2C1" w14:textId="77777777" w:rsidR="000C7C3C" w:rsidRDefault="000C7C3C" w:rsidP="000C7C3C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</w:p>
        <w:p w14:paraId="326E9816" w14:textId="77777777" w:rsidR="000C7C3C" w:rsidRDefault="000C7C3C" w:rsidP="000C7C3C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</w:p>
        <w:p w14:paraId="57CD52E4" w14:textId="77777777" w:rsidR="000C7C3C" w:rsidRDefault="000C7C3C" w:rsidP="000C7C3C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</w:p>
        <w:p w14:paraId="7AF1D8EE" w14:textId="77777777" w:rsidR="000C7C3C" w:rsidRDefault="000C7C3C" w:rsidP="000C7C3C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</w:p>
        <w:p w14:paraId="2B1C1614" w14:textId="77777777" w:rsidR="000C7C3C" w:rsidRPr="00964E4D" w:rsidRDefault="000C7C3C" w:rsidP="000C7C3C">
          <w:pPr>
            <w:jc w:val="center"/>
            <w:rPr>
              <w:rFonts w:ascii="Times New Roman" w:hAnsi="Times New Roman"/>
              <w:sz w:val="28"/>
              <w:szCs w:val="28"/>
            </w:rPr>
          </w:pPr>
        </w:p>
        <w:tbl>
          <w:tblPr>
            <w:tblW w:w="0" w:type="auto"/>
            <w:tblLook w:val="04A0" w:firstRow="1" w:lastRow="0" w:firstColumn="1" w:lastColumn="0" w:noHBand="0" w:noVBand="1"/>
          </w:tblPr>
          <w:tblGrid>
            <w:gridCol w:w="4077"/>
            <w:gridCol w:w="2268"/>
            <w:gridCol w:w="3119"/>
          </w:tblGrid>
          <w:tr w:rsidR="000C7C3C" w:rsidRPr="00B17A52" w14:paraId="097AA769" w14:textId="77777777" w:rsidTr="00323491">
            <w:tc>
              <w:tcPr>
                <w:tcW w:w="4077" w:type="dxa"/>
              </w:tcPr>
              <w:p w14:paraId="6F87BB3B" w14:textId="77777777" w:rsidR="000C7C3C" w:rsidRPr="000C7C3C" w:rsidRDefault="000C7C3C" w:rsidP="000C7C3C">
                <w:pPr>
                  <w:spacing w:before="120" w:after="120" w:line="240" w:lineRule="auto"/>
                  <w:rPr>
                    <w:rFonts w:ascii="Times New Roman" w:hAnsi="Times New Roman"/>
                    <w:b/>
                    <w:sz w:val="24"/>
                    <w:szCs w:val="28"/>
                  </w:rPr>
                </w:pPr>
                <w:r w:rsidRPr="000C7C3C">
                  <w:rPr>
                    <w:rFonts w:ascii="Times New Roman" w:hAnsi="Times New Roman"/>
                    <w:b/>
                    <w:sz w:val="24"/>
                    <w:szCs w:val="28"/>
                  </w:rPr>
                  <w:t>Практикант</w:t>
                </w:r>
                <w:r w:rsidR="0060057F">
                  <w:rPr>
                    <w:rFonts w:ascii="Times New Roman" w:hAnsi="Times New Roman"/>
                    <w:b/>
                    <w:sz w:val="24"/>
                    <w:szCs w:val="28"/>
                  </w:rPr>
                  <w:t>ы</w:t>
                </w:r>
              </w:p>
            </w:tc>
            <w:tc>
              <w:tcPr>
                <w:tcW w:w="2268" w:type="dxa"/>
              </w:tcPr>
              <w:p w14:paraId="4526A897" w14:textId="77777777" w:rsidR="000C7C3C" w:rsidRPr="000C7C3C" w:rsidRDefault="000C7C3C" w:rsidP="00323491">
                <w:pPr>
                  <w:spacing w:before="120" w:after="120" w:line="240" w:lineRule="auto"/>
                  <w:jc w:val="center"/>
                  <w:rPr>
                    <w:rFonts w:ascii="Times New Roman" w:hAnsi="Times New Roman"/>
                    <w:b/>
                    <w:sz w:val="24"/>
                    <w:szCs w:val="28"/>
                  </w:rPr>
                </w:pPr>
              </w:p>
            </w:tc>
            <w:tc>
              <w:tcPr>
                <w:tcW w:w="3119" w:type="dxa"/>
              </w:tcPr>
              <w:p w14:paraId="771E80E5" w14:textId="77777777" w:rsidR="00DC5086" w:rsidRPr="000C7C3C" w:rsidRDefault="000C7C3C" w:rsidP="00DC5086">
                <w:pPr>
                  <w:spacing w:before="120" w:after="120" w:line="240" w:lineRule="auto"/>
                  <w:rPr>
                    <w:rFonts w:ascii="Times New Roman" w:hAnsi="Times New Roman"/>
                    <w:b/>
                    <w:sz w:val="24"/>
                    <w:szCs w:val="28"/>
                  </w:rPr>
                </w:pPr>
                <w:r w:rsidRPr="000C7C3C">
                  <w:rPr>
                    <w:rFonts w:ascii="Times New Roman" w:hAnsi="Times New Roman"/>
                    <w:b/>
                    <w:sz w:val="24"/>
                    <w:szCs w:val="28"/>
                  </w:rPr>
                  <w:t xml:space="preserve">Иванов </w:t>
                </w:r>
                <w:r w:rsidR="005D6D39">
                  <w:rPr>
                    <w:rFonts w:ascii="Times New Roman" w:hAnsi="Times New Roman"/>
                    <w:b/>
                    <w:sz w:val="24"/>
                    <w:szCs w:val="28"/>
                  </w:rPr>
                  <w:t>И</w:t>
                </w:r>
                <w:r w:rsidRPr="000C7C3C">
                  <w:rPr>
                    <w:rFonts w:ascii="Times New Roman" w:hAnsi="Times New Roman"/>
                    <w:b/>
                    <w:sz w:val="24"/>
                    <w:szCs w:val="28"/>
                  </w:rPr>
                  <w:t>.</w:t>
                </w:r>
                <w:r w:rsidR="005D6D39">
                  <w:rPr>
                    <w:rFonts w:ascii="Times New Roman" w:hAnsi="Times New Roman"/>
                    <w:b/>
                    <w:sz w:val="24"/>
                    <w:szCs w:val="28"/>
                  </w:rPr>
                  <w:t>И</w:t>
                </w:r>
                <w:r w:rsidRPr="000C7C3C">
                  <w:rPr>
                    <w:rFonts w:ascii="Times New Roman" w:hAnsi="Times New Roman"/>
                    <w:b/>
                    <w:sz w:val="24"/>
                    <w:szCs w:val="28"/>
                  </w:rPr>
                  <w:t>.</w:t>
                </w:r>
              </w:p>
              <w:p w14:paraId="6843BB70" w14:textId="77777777" w:rsidR="0060057F" w:rsidRPr="000C7C3C" w:rsidRDefault="0060057F" w:rsidP="005D6D39">
                <w:pPr>
                  <w:spacing w:before="120" w:after="120" w:line="240" w:lineRule="auto"/>
                  <w:rPr>
                    <w:rFonts w:ascii="Times New Roman" w:hAnsi="Times New Roman"/>
                    <w:b/>
                    <w:sz w:val="24"/>
                    <w:szCs w:val="28"/>
                  </w:rPr>
                </w:pPr>
              </w:p>
            </w:tc>
          </w:tr>
          <w:tr w:rsidR="000C7C3C" w:rsidRPr="00B17A52" w14:paraId="59C816A8" w14:textId="77777777" w:rsidTr="00323491">
            <w:tc>
              <w:tcPr>
                <w:tcW w:w="4077" w:type="dxa"/>
              </w:tcPr>
              <w:p w14:paraId="417513F4" w14:textId="77777777" w:rsidR="000C7C3C" w:rsidRPr="000C7C3C" w:rsidRDefault="0056791C" w:rsidP="00323491">
                <w:pPr>
                  <w:spacing w:before="120" w:after="120" w:line="240" w:lineRule="auto"/>
                  <w:rPr>
                    <w:rFonts w:ascii="Times New Roman" w:hAnsi="Times New Roman"/>
                    <w:b/>
                    <w:sz w:val="24"/>
                    <w:szCs w:val="28"/>
                  </w:rPr>
                </w:pPr>
                <w:r>
                  <w:rPr>
                    <w:rFonts w:ascii="Times New Roman" w:hAnsi="Times New Roman"/>
                    <w:b/>
                    <w:sz w:val="24"/>
                    <w:szCs w:val="28"/>
                  </w:rPr>
                  <w:t xml:space="preserve">Руководители </w:t>
                </w:r>
                <w:r w:rsidR="000C7C3C" w:rsidRPr="000C7C3C">
                  <w:rPr>
                    <w:rFonts w:ascii="Times New Roman" w:hAnsi="Times New Roman"/>
                    <w:b/>
                    <w:sz w:val="24"/>
                    <w:szCs w:val="28"/>
                  </w:rPr>
                  <w:t>практики</w:t>
                </w:r>
              </w:p>
            </w:tc>
            <w:tc>
              <w:tcPr>
                <w:tcW w:w="2268" w:type="dxa"/>
              </w:tcPr>
              <w:p w14:paraId="438B42F2" w14:textId="77777777" w:rsidR="000C7C3C" w:rsidRPr="000C7C3C" w:rsidRDefault="000C7C3C" w:rsidP="00323491">
                <w:pPr>
                  <w:spacing w:before="120" w:after="120" w:line="240" w:lineRule="auto"/>
                  <w:jc w:val="center"/>
                  <w:rPr>
                    <w:rFonts w:ascii="Times New Roman" w:hAnsi="Times New Roman"/>
                    <w:b/>
                    <w:sz w:val="24"/>
                    <w:szCs w:val="28"/>
                  </w:rPr>
                </w:pPr>
              </w:p>
            </w:tc>
            <w:tc>
              <w:tcPr>
                <w:tcW w:w="3119" w:type="dxa"/>
              </w:tcPr>
              <w:p w14:paraId="50940672" w14:textId="77777777" w:rsidR="0060057F" w:rsidRPr="000C7C3C" w:rsidRDefault="0056791C" w:rsidP="00DC5086">
                <w:pPr>
                  <w:spacing w:before="120" w:after="120" w:line="240" w:lineRule="auto"/>
                  <w:rPr>
                    <w:rFonts w:ascii="Times New Roman" w:hAnsi="Times New Roman"/>
                    <w:b/>
                    <w:sz w:val="24"/>
                    <w:szCs w:val="28"/>
                  </w:rPr>
                </w:pPr>
                <w:r>
                  <w:rPr>
                    <w:rFonts w:ascii="Times New Roman" w:hAnsi="Times New Roman"/>
                    <w:b/>
                    <w:sz w:val="24"/>
                    <w:szCs w:val="28"/>
                  </w:rPr>
                  <w:t>Агафонов И.В</w:t>
                </w:r>
                <w:r w:rsidR="000C7C3C" w:rsidRPr="000C7C3C">
                  <w:rPr>
                    <w:rFonts w:ascii="Times New Roman" w:hAnsi="Times New Roman"/>
                    <w:b/>
                    <w:sz w:val="24"/>
                    <w:szCs w:val="28"/>
                  </w:rPr>
                  <w:t>.</w:t>
                </w:r>
                <w:r w:rsidR="00DC5086" w:rsidRPr="000C7C3C">
                  <w:rPr>
                    <w:rFonts w:ascii="Times New Roman" w:hAnsi="Times New Roman"/>
                    <w:b/>
                    <w:sz w:val="24"/>
                    <w:szCs w:val="28"/>
                  </w:rPr>
                  <w:t xml:space="preserve"> </w:t>
                </w:r>
              </w:p>
            </w:tc>
          </w:tr>
        </w:tbl>
        <w:p w14:paraId="6C1A23AA" w14:textId="77777777" w:rsidR="00C46D9B" w:rsidRPr="00711EA7" w:rsidRDefault="00C46D9B">
          <w:pPr>
            <w:rPr>
              <w:rFonts w:ascii="Times New Roman" w:eastAsiaTheme="majorEastAsia" w:hAnsi="Times New Roman" w:cs="Times New Roman"/>
            </w:rPr>
          </w:pPr>
          <w:r w:rsidRPr="00711EA7">
            <w:rPr>
              <w:rFonts w:ascii="Times New Roman" w:hAnsi="Times New Roman" w:cs="Times New Roman"/>
              <w:b/>
              <w:bCs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4354691"/>
        <w:docPartObj>
          <w:docPartGallery w:val="Table of Contents"/>
          <w:docPartUnique/>
        </w:docPartObj>
      </w:sdtPr>
      <w:sdtEndPr/>
      <w:sdtContent>
        <w:bookmarkStart w:id="0" w:name="_GoBack" w:displacedByCustomXml="prev"/>
        <w:bookmarkEnd w:id="0" w:displacedByCustomXml="prev"/>
        <w:p w14:paraId="41D71B88" w14:textId="77777777" w:rsidR="00362E75" w:rsidRPr="00EC6D4B" w:rsidRDefault="00EC6D4B" w:rsidP="00EC6D4B">
          <w:pPr>
            <w:pStyle w:val="a6"/>
            <w:jc w:val="center"/>
            <w:rPr>
              <w:rFonts w:ascii="Times New Roman" w:hAnsi="Times New Roman" w:cs="Times New Roman"/>
              <w:color w:val="auto"/>
            </w:rPr>
          </w:pPr>
          <w:r w:rsidRPr="00EC6D4B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284BBF1A" w14:textId="192856CB" w:rsidR="00DB657E" w:rsidRDefault="00E27807">
          <w:pPr>
            <w:pStyle w:val="11"/>
            <w:tabs>
              <w:tab w:val="right" w:leader="dot" w:pos="10380"/>
            </w:tabs>
            <w:rPr>
              <w:rFonts w:eastAsiaTheme="minorEastAsia"/>
              <w:noProof/>
              <w:lang w:eastAsia="ru-RU"/>
            </w:rPr>
          </w:pPr>
          <w:r w:rsidRPr="00EC6D4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362E75" w:rsidRPr="00EC6D4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C6D4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9788317" w:history="1">
            <w:r w:rsidR="00DB657E" w:rsidRPr="009D6E13">
              <w:rPr>
                <w:rStyle w:val="a7"/>
                <w:rFonts w:ascii="Times New Roman" w:hAnsi="Times New Roman" w:cs="Times New Roman"/>
                <w:noProof/>
                <w:snapToGrid w:val="0"/>
              </w:rPr>
              <w:t>ВВЕДЕНИЕ</w:t>
            </w:r>
            <w:r w:rsidR="00DB657E">
              <w:rPr>
                <w:noProof/>
                <w:webHidden/>
              </w:rPr>
              <w:tab/>
            </w:r>
            <w:r w:rsidR="00DB657E">
              <w:rPr>
                <w:noProof/>
                <w:webHidden/>
              </w:rPr>
              <w:fldChar w:fldCharType="begin"/>
            </w:r>
            <w:r w:rsidR="00DB657E">
              <w:rPr>
                <w:noProof/>
                <w:webHidden/>
              </w:rPr>
              <w:instrText xml:space="preserve"> PAGEREF _Toc99788317 \h </w:instrText>
            </w:r>
            <w:r w:rsidR="00DB657E">
              <w:rPr>
                <w:noProof/>
                <w:webHidden/>
              </w:rPr>
            </w:r>
            <w:r w:rsidR="00DB657E">
              <w:rPr>
                <w:noProof/>
                <w:webHidden/>
              </w:rPr>
              <w:fldChar w:fldCharType="separate"/>
            </w:r>
            <w:r w:rsidR="00DB657E">
              <w:rPr>
                <w:noProof/>
                <w:webHidden/>
              </w:rPr>
              <w:t>3</w:t>
            </w:r>
            <w:r w:rsidR="00DB657E">
              <w:rPr>
                <w:noProof/>
                <w:webHidden/>
              </w:rPr>
              <w:fldChar w:fldCharType="end"/>
            </w:r>
          </w:hyperlink>
        </w:p>
        <w:p w14:paraId="7CEF1C83" w14:textId="70AE00FA" w:rsidR="00DB657E" w:rsidRDefault="00DB657E">
          <w:pPr>
            <w:pStyle w:val="11"/>
            <w:tabs>
              <w:tab w:val="right" w:leader="dot" w:pos="10380"/>
            </w:tabs>
            <w:rPr>
              <w:rFonts w:eastAsiaTheme="minorEastAsia"/>
              <w:noProof/>
              <w:lang w:eastAsia="ru-RU"/>
            </w:rPr>
          </w:pPr>
          <w:hyperlink w:anchor="_Toc99788318" w:history="1">
            <w:r w:rsidRPr="009D6E13">
              <w:rPr>
                <w:rStyle w:val="a7"/>
                <w:rFonts w:ascii="Times New Roman" w:hAnsi="Times New Roman" w:cs="Times New Roman"/>
                <w:noProof/>
                <w:snapToGrid w:val="0"/>
              </w:rPr>
              <w:t>ДНЕВНИК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_Toc99788318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5C625" w14:textId="18648CD0" w:rsidR="00DB657E" w:rsidRDefault="00DB657E">
          <w:pPr>
            <w:pStyle w:val="11"/>
            <w:tabs>
              <w:tab w:val="right" w:leader="dot" w:pos="10380"/>
            </w:tabs>
            <w:rPr>
              <w:rFonts w:eastAsiaTheme="minorEastAsia"/>
              <w:noProof/>
              <w:lang w:eastAsia="ru-RU"/>
            </w:rPr>
          </w:pPr>
          <w:hyperlink w:anchor="_Toc99788319" w:history="1">
            <w:r w:rsidRPr="009D6E13">
              <w:rPr>
                <w:rStyle w:val="a7"/>
                <w:rFonts w:ascii="Times New Roman" w:hAnsi="Times New Roman" w:cs="Times New Roman"/>
                <w:noProof/>
                <w:snapToGrid w:val="0"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_Toc99788319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F83AF" w14:textId="58F66517" w:rsidR="00DB657E" w:rsidRDefault="00DB657E">
          <w:pPr>
            <w:pStyle w:val="11"/>
            <w:tabs>
              <w:tab w:val="right" w:leader="dot" w:pos="10380"/>
            </w:tabs>
            <w:rPr>
              <w:rFonts w:eastAsiaTheme="minorEastAsia"/>
              <w:noProof/>
              <w:lang w:eastAsia="ru-RU"/>
            </w:rPr>
          </w:pPr>
          <w:hyperlink w:anchor="_Toc99788320" w:history="1">
            <w:r w:rsidRPr="009D6E13">
              <w:rPr>
                <w:rStyle w:val="a7"/>
                <w:rFonts w:ascii="Times New Roman" w:hAnsi="Times New Roman" w:cs="Times New Roman"/>
                <w:noProof/>
                <w:snapToGrid w:val="0"/>
              </w:rPr>
              <w:t>РЕАЛИЗАЦИЯ ФУНКЦИЙ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_Toc99788320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BAF5C" w14:textId="40EF2C29" w:rsidR="00DB657E" w:rsidRDefault="00DB657E">
          <w:pPr>
            <w:pStyle w:val="11"/>
            <w:tabs>
              <w:tab w:val="right" w:leader="dot" w:pos="10380"/>
            </w:tabs>
            <w:rPr>
              <w:rFonts w:eastAsiaTheme="minorEastAsia"/>
              <w:noProof/>
              <w:lang w:eastAsia="ru-RU"/>
            </w:rPr>
          </w:pPr>
          <w:hyperlink w:anchor="_Toc99788321" w:history="1">
            <w:r w:rsidRPr="009D6E13">
              <w:rPr>
                <w:rStyle w:val="a7"/>
                <w:rFonts w:ascii="Times New Roman" w:hAnsi="Times New Roman" w:cs="Times New Roman"/>
                <w:noProof/>
                <w:snapToGrid w:val="0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_Toc99788321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32DA6" w14:textId="1057EFF6" w:rsidR="00DB657E" w:rsidRDefault="00DB657E">
          <w:pPr>
            <w:pStyle w:val="11"/>
            <w:tabs>
              <w:tab w:val="right" w:leader="dot" w:pos="10380"/>
            </w:tabs>
            <w:rPr>
              <w:rFonts w:eastAsiaTheme="minorEastAsia"/>
              <w:noProof/>
              <w:lang w:eastAsia="ru-RU"/>
            </w:rPr>
          </w:pPr>
          <w:hyperlink w:anchor="_Toc99788322" w:history="1">
            <w:r w:rsidRPr="009D6E13">
              <w:rPr>
                <w:rStyle w:val="a7"/>
                <w:rFonts w:ascii="Times New Roman" w:hAnsi="Times New Roman" w:cs="Times New Roman"/>
                <w:noProof/>
                <w:snapToGrid w:val="0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_Toc99788322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3C2A0" w14:textId="173D5DFF" w:rsidR="00362E75" w:rsidRPr="00711EA7" w:rsidRDefault="00E27807">
          <w:pPr>
            <w:rPr>
              <w:rFonts w:ascii="Times New Roman" w:hAnsi="Times New Roman" w:cs="Times New Roman"/>
            </w:rPr>
          </w:pPr>
          <w:r w:rsidRPr="00EC6D4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5EE3E74" w14:textId="77777777" w:rsidR="00362E75" w:rsidRPr="00711EA7" w:rsidRDefault="00362E75">
      <w:pPr>
        <w:rPr>
          <w:rFonts w:ascii="Times New Roman" w:eastAsia="Times New Roman" w:hAnsi="Times New Roman" w:cs="Times New Roman"/>
          <w:b/>
          <w:color w:val="00339A"/>
          <w:sz w:val="32"/>
          <w:szCs w:val="32"/>
          <w:lang w:eastAsia="ru-RU"/>
        </w:rPr>
      </w:pPr>
      <w:r w:rsidRPr="00711EA7">
        <w:rPr>
          <w:rFonts w:ascii="Times New Roman" w:hAnsi="Times New Roman" w:cs="Times New Roman"/>
        </w:rPr>
        <w:br w:type="page"/>
      </w:r>
    </w:p>
    <w:p w14:paraId="7FDEC92B" w14:textId="77777777" w:rsidR="00D52F92" w:rsidRPr="00EC6D4B" w:rsidRDefault="00091279" w:rsidP="00A373A0">
      <w:pPr>
        <w:pStyle w:val="1"/>
        <w:spacing w:before="240" w:after="120" w:line="360" w:lineRule="auto"/>
        <w:jc w:val="center"/>
        <w:rPr>
          <w:rFonts w:ascii="Times New Roman" w:hAnsi="Times New Roman" w:cs="Times New Roman"/>
          <w:bCs w:val="0"/>
          <w:snapToGrid w:val="0"/>
          <w:color w:val="auto"/>
        </w:rPr>
      </w:pPr>
      <w:bookmarkStart w:id="1" w:name="_Toc99697518"/>
      <w:bookmarkStart w:id="2" w:name="_Toc442084696"/>
      <w:bookmarkStart w:id="3" w:name="_Toc99788317"/>
      <w:r w:rsidRPr="00EC6D4B">
        <w:rPr>
          <w:rFonts w:ascii="Times New Roman" w:hAnsi="Times New Roman" w:cs="Times New Roman"/>
          <w:bCs w:val="0"/>
          <w:snapToGrid w:val="0"/>
          <w:color w:val="auto"/>
        </w:rPr>
        <w:lastRenderedPageBreak/>
        <w:t>ВВЕДЕНИЕ</w:t>
      </w:r>
      <w:bookmarkEnd w:id="1"/>
      <w:bookmarkEnd w:id="3"/>
    </w:p>
    <w:bookmarkEnd w:id="2"/>
    <w:p w14:paraId="450811EF" w14:textId="2AA546CC" w:rsidR="00977E2B" w:rsidRDefault="00A373A0" w:rsidP="00BB4AE2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73A0">
        <w:rPr>
          <w:rFonts w:ascii="Times New Roman" w:hAnsi="Times New Roman" w:cs="Times New Roman"/>
          <w:sz w:val="28"/>
          <w:szCs w:val="28"/>
        </w:rPr>
        <w:t>Главными целями и задачами</w:t>
      </w:r>
      <w:r>
        <w:rPr>
          <w:rFonts w:ascii="Times New Roman" w:hAnsi="Times New Roman" w:cs="Times New Roman"/>
          <w:sz w:val="28"/>
          <w:szCs w:val="28"/>
        </w:rPr>
        <w:t xml:space="preserve"> производственной </w:t>
      </w:r>
      <w:r w:rsidRPr="00091279">
        <w:rPr>
          <w:rFonts w:ascii="Times New Roman" w:hAnsi="Times New Roman" w:cs="Times New Roman"/>
          <w:sz w:val="28"/>
          <w:szCs w:val="28"/>
        </w:rPr>
        <w:t>практик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912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091279">
        <w:rPr>
          <w:rFonts w:ascii="Times New Roman" w:hAnsi="Times New Roman" w:cs="Times New Roman"/>
          <w:sz w:val="28"/>
          <w:szCs w:val="28"/>
        </w:rPr>
        <w:t>П.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091279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0912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«Коммерческие аспекты разработки» профессионального модуля ПМ.12 «Разработка программных решений» </w:t>
      </w:r>
      <w:r w:rsidR="00977E2B" w:rsidRPr="00091279">
        <w:rPr>
          <w:rFonts w:ascii="Times New Roman" w:hAnsi="Times New Roman" w:cs="Times New Roman"/>
          <w:sz w:val="28"/>
          <w:szCs w:val="28"/>
        </w:rPr>
        <w:t>специальности 09.02.07 «Информационные системы и программирование»</w:t>
      </w:r>
      <w:r w:rsidR="00977E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Pr="00091279">
        <w:rPr>
          <w:rFonts w:ascii="Times New Roman" w:hAnsi="Times New Roman" w:cs="Times New Roman"/>
          <w:sz w:val="28"/>
          <w:szCs w:val="28"/>
        </w:rPr>
        <w:t xml:space="preserve"> освоение </w:t>
      </w:r>
      <w:r>
        <w:rPr>
          <w:rFonts w:ascii="Times New Roman" w:hAnsi="Times New Roman" w:cs="Times New Roman"/>
          <w:sz w:val="28"/>
          <w:szCs w:val="28"/>
        </w:rPr>
        <w:t>обучающимися</w:t>
      </w:r>
      <w:r w:rsidRPr="00091279">
        <w:rPr>
          <w:rFonts w:ascii="Times New Roman" w:hAnsi="Times New Roman" w:cs="Times New Roman"/>
          <w:sz w:val="28"/>
          <w:szCs w:val="28"/>
        </w:rPr>
        <w:t xml:space="preserve"> вида профессиональной деятельности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Разработка программных решений»</w:t>
      </w:r>
      <w:r w:rsidR="00977E2B">
        <w:rPr>
          <w:rFonts w:ascii="Times New Roman" w:hAnsi="Times New Roman"/>
          <w:sz w:val="28"/>
          <w:szCs w:val="28"/>
        </w:rPr>
        <w:t xml:space="preserve"> и </w:t>
      </w:r>
      <w:r w:rsidR="00977E2B">
        <w:rPr>
          <w:rFonts w:ascii="Times New Roman" w:hAnsi="Times New Roman" w:cs="Times New Roman"/>
          <w:sz w:val="28"/>
          <w:szCs w:val="28"/>
        </w:rPr>
        <w:t>соответствующих</w:t>
      </w:r>
      <w:r w:rsidRPr="00091279">
        <w:rPr>
          <w:rFonts w:ascii="Times New Roman" w:hAnsi="Times New Roman" w:cs="Times New Roman"/>
          <w:sz w:val="28"/>
          <w:szCs w:val="28"/>
        </w:rPr>
        <w:t xml:space="preserve"> профессиональных </w:t>
      </w:r>
      <w:r w:rsidR="00977E2B">
        <w:rPr>
          <w:rFonts w:ascii="Times New Roman" w:hAnsi="Times New Roman" w:cs="Times New Roman"/>
          <w:sz w:val="28"/>
          <w:szCs w:val="28"/>
        </w:rPr>
        <w:t xml:space="preserve">и общих </w:t>
      </w:r>
      <w:r w:rsidRPr="00091279">
        <w:rPr>
          <w:rFonts w:ascii="Times New Roman" w:hAnsi="Times New Roman" w:cs="Times New Roman"/>
          <w:sz w:val="28"/>
          <w:szCs w:val="28"/>
        </w:rPr>
        <w:t>компетенций</w:t>
      </w:r>
      <w:r w:rsidR="00977E2B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5259" w:type="pct"/>
        <w:tblInd w:w="-318" w:type="dxa"/>
        <w:tblLook w:val="01E0" w:firstRow="1" w:lastRow="1" w:firstColumn="1" w:lastColumn="1" w:noHBand="0" w:noVBand="0"/>
      </w:tblPr>
      <w:tblGrid>
        <w:gridCol w:w="1477"/>
        <w:gridCol w:w="9451"/>
      </w:tblGrid>
      <w:tr w:rsidR="00977E2B" w:rsidRPr="00977E2B" w14:paraId="260EE23D" w14:textId="77777777" w:rsidTr="002158F9">
        <w:trPr>
          <w:trHeight w:val="399"/>
        </w:trPr>
        <w:tc>
          <w:tcPr>
            <w:tcW w:w="676" w:type="pct"/>
          </w:tcPr>
          <w:p w14:paraId="63453379" w14:textId="364965A6" w:rsidR="00977E2B" w:rsidRPr="00977E2B" w:rsidRDefault="00977E2B" w:rsidP="002158F9">
            <w:pPr>
              <w:widowControl w:val="0"/>
              <w:suppressAutoHyphens/>
              <w:spacing w:before="120" w:after="0" w:line="288" w:lineRule="auto"/>
              <w:ind w:left="-180" w:firstLine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hAnsi="Times New Roman" w:cs="Times New Roman"/>
                <w:sz w:val="28"/>
                <w:szCs w:val="28"/>
              </w:rPr>
              <w:t>ПК 12.2</w:t>
            </w:r>
          </w:p>
        </w:tc>
        <w:tc>
          <w:tcPr>
            <w:tcW w:w="4324" w:type="pct"/>
          </w:tcPr>
          <w:p w14:paraId="70D492C1" w14:textId="38CD52CB" w:rsidR="00977E2B" w:rsidRPr="00977E2B" w:rsidRDefault="00977E2B" w:rsidP="002158F9">
            <w:pPr>
              <w:spacing w:before="120" w:after="0" w:line="288" w:lineRule="auto"/>
              <w:jc w:val="both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eastAsia="PMingLiU" w:hAnsi="Times New Roman" w:cs="Times New Roman"/>
                <w:bCs/>
                <w:iCs/>
                <w:sz w:val="28"/>
                <w:szCs w:val="28"/>
              </w:rPr>
              <w:t>Создавать приложения со сложной логикой переходов</w:t>
            </w:r>
          </w:p>
        </w:tc>
      </w:tr>
      <w:tr w:rsidR="00977E2B" w:rsidRPr="00977E2B" w14:paraId="7DF6D0BA" w14:textId="77777777" w:rsidTr="002158F9">
        <w:trPr>
          <w:trHeight w:val="701"/>
        </w:trPr>
        <w:tc>
          <w:tcPr>
            <w:tcW w:w="676" w:type="pct"/>
            <w:vAlign w:val="center"/>
          </w:tcPr>
          <w:p w14:paraId="10E1C191" w14:textId="77777777" w:rsidR="00977E2B" w:rsidRPr="00977E2B" w:rsidRDefault="00977E2B" w:rsidP="002158F9">
            <w:pPr>
              <w:widowControl w:val="0"/>
              <w:suppressAutoHyphens/>
              <w:spacing w:before="120" w:after="0" w:line="288" w:lineRule="auto"/>
              <w:ind w:left="-180" w:firstLine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hAnsi="Times New Roman" w:cs="Times New Roman"/>
                <w:sz w:val="28"/>
                <w:szCs w:val="28"/>
              </w:rPr>
              <w:t>ОК 1.</w:t>
            </w:r>
          </w:p>
        </w:tc>
        <w:tc>
          <w:tcPr>
            <w:tcW w:w="4324" w:type="pct"/>
            <w:vAlign w:val="center"/>
          </w:tcPr>
          <w:p w14:paraId="3FCB8695" w14:textId="77777777" w:rsidR="00977E2B" w:rsidRPr="00977E2B" w:rsidRDefault="00977E2B" w:rsidP="002158F9">
            <w:pPr>
              <w:spacing w:before="120" w:after="0" w:line="288" w:lineRule="auto"/>
              <w:jc w:val="both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eastAsia="PMingLiU" w:hAnsi="Times New Roman" w:cs="Times New Roman"/>
                <w:sz w:val="28"/>
                <w:szCs w:val="28"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</w:tr>
      <w:tr w:rsidR="00977E2B" w:rsidRPr="00977E2B" w14:paraId="268A4908" w14:textId="77777777" w:rsidTr="002158F9">
        <w:trPr>
          <w:trHeight w:val="727"/>
        </w:trPr>
        <w:tc>
          <w:tcPr>
            <w:tcW w:w="676" w:type="pct"/>
            <w:vAlign w:val="center"/>
          </w:tcPr>
          <w:p w14:paraId="00B25E2B" w14:textId="77777777" w:rsidR="00977E2B" w:rsidRPr="00977E2B" w:rsidRDefault="00977E2B" w:rsidP="002158F9">
            <w:pPr>
              <w:widowControl w:val="0"/>
              <w:suppressAutoHyphens/>
              <w:spacing w:before="120" w:after="0" w:line="288" w:lineRule="auto"/>
              <w:ind w:left="-180" w:firstLine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hAnsi="Times New Roman" w:cs="Times New Roman"/>
                <w:sz w:val="28"/>
                <w:szCs w:val="28"/>
              </w:rPr>
              <w:t>ОК 2.</w:t>
            </w:r>
          </w:p>
        </w:tc>
        <w:tc>
          <w:tcPr>
            <w:tcW w:w="4324" w:type="pct"/>
            <w:vAlign w:val="center"/>
          </w:tcPr>
          <w:p w14:paraId="55D34EFE" w14:textId="77777777" w:rsidR="00977E2B" w:rsidRPr="00977E2B" w:rsidRDefault="00977E2B" w:rsidP="002158F9">
            <w:pPr>
              <w:spacing w:before="120" w:after="0" w:line="288" w:lineRule="auto"/>
              <w:jc w:val="both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eastAsia="PMingLiU" w:hAnsi="Times New Roman" w:cs="Times New Roman"/>
                <w:sz w:val="28"/>
                <w:szCs w:val="28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</w:tr>
      <w:tr w:rsidR="00977E2B" w:rsidRPr="00977E2B" w14:paraId="3D6CB591" w14:textId="77777777" w:rsidTr="002158F9">
        <w:trPr>
          <w:trHeight w:val="411"/>
        </w:trPr>
        <w:tc>
          <w:tcPr>
            <w:tcW w:w="676" w:type="pct"/>
            <w:vAlign w:val="center"/>
          </w:tcPr>
          <w:p w14:paraId="22208649" w14:textId="77777777" w:rsidR="00977E2B" w:rsidRPr="00977E2B" w:rsidRDefault="00977E2B" w:rsidP="002158F9">
            <w:pPr>
              <w:widowControl w:val="0"/>
              <w:suppressAutoHyphens/>
              <w:spacing w:before="120" w:after="0" w:line="288" w:lineRule="auto"/>
              <w:ind w:left="-180" w:firstLine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hAnsi="Times New Roman" w:cs="Times New Roman"/>
                <w:sz w:val="28"/>
                <w:szCs w:val="28"/>
              </w:rPr>
              <w:t>ОК 3.</w:t>
            </w:r>
          </w:p>
        </w:tc>
        <w:tc>
          <w:tcPr>
            <w:tcW w:w="4324" w:type="pct"/>
            <w:vAlign w:val="center"/>
          </w:tcPr>
          <w:p w14:paraId="54CC51D8" w14:textId="77777777" w:rsidR="00977E2B" w:rsidRPr="00977E2B" w:rsidRDefault="00977E2B" w:rsidP="002158F9">
            <w:pPr>
              <w:spacing w:before="120" w:after="0" w:line="288" w:lineRule="auto"/>
              <w:jc w:val="both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eastAsia="PMingLiU" w:hAnsi="Times New Roman" w:cs="Times New Roman"/>
                <w:sz w:val="28"/>
                <w:szCs w:val="28"/>
              </w:rPr>
              <w:t>Планировать и реализовывать собственное профессиональное и личностное развитие.</w:t>
            </w:r>
          </w:p>
        </w:tc>
      </w:tr>
      <w:tr w:rsidR="00977E2B" w:rsidRPr="00977E2B" w14:paraId="2A3F2A25" w14:textId="77777777" w:rsidTr="002158F9">
        <w:trPr>
          <w:trHeight w:val="857"/>
        </w:trPr>
        <w:tc>
          <w:tcPr>
            <w:tcW w:w="676" w:type="pct"/>
            <w:vAlign w:val="center"/>
          </w:tcPr>
          <w:p w14:paraId="0E7E5D50" w14:textId="77777777" w:rsidR="00977E2B" w:rsidRPr="00977E2B" w:rsidRDefault="00977E2B" w:rsidP="002158F9">
            <w:pPr>
              <w:widowControl w:val="0"/>
              <w:suppressAutoHyphens/>
              <w:spacing w:before="120" w:after="0" w:line="288" w:lineRule="auto"/>
              <w:ind w:left="-180" w:firstLine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hAnsi="Times New Roman" w:cs="Times New Roman"/>
                <w:sz w:val="28"/>
                <w:szCs w:val="28"/>
              </w:rPr>
              <w:t>ОК 4.</w:t>
            </w:r>
          </w:p>
        </w:tc>
        <w:tc>
          <w:tcPr>
            <w:tcW w:w="4324" w:type="pct"/>
            <w:vAlign w:val="center"/>
          </w:tcPr>
          <w:p w14:paraId="20CE6D2D" w14:textId="77777777" w:rsidR="00977E2B" w:rsidRPr="00977E2B" w:rsidRDefault="00977E2B" w:rsidP="002158F9">
            <w:pPr>
              <w:spacing w:before="120" w:after="0" w:line="288" w:lineRule="auto"/>
              <w:jc w:val="both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eastAsia="PMingLiU" w:hAnsi="Times New Roman" w:cs="Times New Roman"/>
                <w:sz w:val="28"/>
                <w:szCs w:val="28"/>
              </w:rPr>
              <w:t>Работать в коллективе и команде, эффективно взаимодействовать с коллегами, руководством, клиентами.</w:t>
            </w:r>
          </w:p>
        </w:tc>
      </w:tr>
      <w:tr w:rsidR="00977E2B" w:rsidRPr="00977E2B" w14:paraId="1C613E7B" w14:textId="77777777" w:rsidTr="002158F9">
        <w:trPr>
          <w:trHeight w:val="693"/>
        </w:trPr>
        <w:tc>
          <w:tcPr>
            <w:tcW w:w="676" w:type="pct"/>
            <w:vAlign w:val="center"/>
          </w:tcPr>
          <w:p w14:paraId="54409C44" w14:textId="77777777" w:rsidR="00977E2B" w:rsidRPr="00977E2B" w:rsidRDefault="00977E2B" w:rsidP="002158F9">
            <w:pPr>
              <w:widowControl w:val="0"/>
              <w:suppressAutoHyphens/>
              <w:spacing w:before="120" w:after="0" w:line="288" w:lineRule="auto"/>
              <w:ind w:left="-180" w:firstLine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hAnsi="Times New Roman" w:cs="Times New Roman"/>
                <w:sz w:val="28"/>
                <w:szCs w:val="28"/>
              </w:rPr>
              <w:t>ОК 5.</w:t>
            </w:r>
          </w:p>
        </w:tc>
        <w:tc>
          <w:tcPr>
            <w:tcW w:w="4324" w:type="pct"/>
            <w:vAlign w:val="center"/>
          </w:tcPr>
          <w:p w14:paraId="4DB7B9D7" w14:textId="77777777" w:rsidR="00977E2B" w:rsidRPr="00977E2B" w:rsidRDefault="00977E2B" w:rsidP="002158F9">
            <w:pPr>
              <w:spacing w:before="120" w:after="0" w:line="288" w:lineRule="auto"/>
              <w:jc w:val="both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eastAsia="PMingLiU" w:hAnsi="Times New Roman" w:cs="Times New Roman"/>
                <w:sz w:val="28"/>
                <w:szCs w:val="28"/>
              </w:rPr>
              <w:t>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</w:tr>
      <w:tr w:rsidR="00977E2B" w:rsidRPr="00977E2B" w14:paraId="4047476A" w14:textId="77777777" w:rsidTr="002158F9">
        <w:trPr>
          <w:trHeight w:val="745"/>
        </w:trPr>
        <w:tc>
          <w:tcPr>
            <w:tcW w:w="676" w:type="pct"/>
            <w:vAlign w:val="center"/>
          </w:tcPr>
          <w:p w14:paraId="59A6B233" w14:textId="77777777" w:rsidR="00977E2B" w:rsidRPr="00977E2B" w:rsidRDefault="00977E2B" w:rsidP="002158F9">
            <w:pPr>
              <w:widowControl w:val="0"/>
              <w:suppressAutoHyphens/>
              <w:spacing w:before="120" w:after="0" w:line="288" w:lineRule="auto"/>
              <w:ind w:left="-180" w:firstLine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hAnsi="Times New Roman" w:cs="Times New Roman"/>
                <w:sz w:val="28"/>
                <w:szCs w:val="28"/>
              </w:rPr>
              <w:t>ОК 6.</w:t>
            </w:r>
          </w:p>
        </w:tc>
        <w:tc>
          <w:tcPr>
            <w:tcW w:w="4324" w:type="pct"/>
            <w:vAlign w:val="center"/>
          </w:tcPr>
          <w:p w14:paraId="6B0F2D3C" w14:textId="77777777" w:rsidR="00977E2B" w:rsidRPr="00977E2B" w:rsidRDefault="00977E2B" w:rsidP="002158F9">
            <w:pPr>
              <w:spacing w:before="120" w:after="0" w:line="288" w:lineRule="auto"/>
              <w:jc w:val="both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eastAsia="PMingLiU" w:hAnsi="Times New Roman" w:cs="Times New Roman"/>
                <w:sz w:val="28"/>
                <w:szCs w:val="28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</w:tr>
      <w:tr w:rsidR="00977E2B" w:rsidRPr="00977E2B" w14:paraId="48CF2E51" w14:textId="77777777" w:rsidTr="002158F9">
        <w:trPr>
          <w:trHeight w:val="694"/>
        </w:trPr>
        <w:tc>
          <w:tcPr>
            <w:tcW w:w="676" w:type="pct"/>
            <w:vAlign w:val="center"/>
          </w:tcPr>
          <w:p w14:paraId="098B87A6" w14:textId="77777777" w:rsidR="00977E2B" w:rsidRPr="00977E2B" w:rsidRDefault="00977E2B" w:rsidP="002158F9">
            <w:pPr>
              <w:widowControl w:val="0"/>
              <w:suppressAutoHyphens/>
              <w:spacing w:before="120" w:after="0" w:line="288" w:lineRule="auto"/>
              <w:ind w:left="-180" w:firstLine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hAnsi="Times New Roman" w:cs="Times New Roman"/>
                <w:sz w:val="28"/>
                <w:szCs w:val="28"/>
              </w:rPr>
              <w:t>ОК 7.</w:t>
            </w:r>
          </w:p>
        </w:tc>
        <w:tc>
          <w:tcPr>
            <w:tcW w:w="4324" w:type="pct"/>
            <w:vAlign w:val="center"/>
          </w:tcPr>
          <w:p w14:paraId="48DFB27D" w14:textId="77777777" w:rsidR="00977E2B" w:rsidRPr="00977E2B" w:rsidRDefault="00977E2B" w:rsidP="002158F9">
            <w:pPr>
              <w:spacing w:before="120" w:after="0" w:line="288" w:lineRule="auto"/>
              <w:jc w:val="both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eastAsia="PMingLiU" w:hAnsi="Times New Roman" w:cs="Times New Roman"/>
                <w:sz w:val="28"/>
                <w:szCs w:val="28"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</w:tr>
      <w:tr w:rsidR="00977E2B" w:rsidRPr="00977E2B" w14:paraId="6404AA06" w14:textId="77777777" w:rsidTr="002158F9">
        <w:trPr>
          <w:trHeight w:val="673"/>
        </w:trPr>
        <w:tc>
          <w:tcPr>
            <w:tcW w:w="676" w:type="pct"/>
            <w:vAlign w:val="center"/>
          </w:tcPr>
          <w:p w14:paraId="4F30A926" w14:textId="77777777" w:rsidR="00977E2B" w:rsidRPr="00977E2B" w:rsidRDefault="00977E2B" w:rsidP="002158F9">
            <w:pPr>
              <w:widowControl w:val="0"/>
              <w:suppressAutoHyphens/>
              <w:spacing w:before="120" w:after="0" w:line="288" w:lineRule="auto"/>
              <w:ind w:left="-180" w:firstLine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hAnsi="Times New Roman" w:cs="Times New Roman"/>
                <w:sz w:val="28"/>
                <w:szCs w:val="28"/>
              </w:rPr>
              <w:t>ОК 8.</w:t>
            </w:r>
          </w:p>
        </w:tc>
        <w:tc>
          <w:tcPr>
            <w:tcW w:w="4324" w:type="pct"/>
            <w:vAlign w:val="center"/>
          </w:tcPr>
          <w:p w14:paraId="18D5FAD6" w14:textId="77777777" w:rsidR="00977E2B" w:rsidRPr="00977E2B" w:rsidRDefault="00977E2B" w:rsidP="002158F9">
            <w:pPr>
              <w:spacing w:before="120" w:after="0" w:line="288" w:lineRule="auto"/>
              <w:jc w:val="both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eastAsia="PMingLiU" w:hAnsi="Times New Roman" w:cs="Times New Roman"/>
                <w:sz w:val="28"/>
                <w:szCs w:val="28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</w:tr>
      <w:tr w:rsidR="00977E2B" w:rsidRPr="00977E2B" w14:paraId="5F629296" w14:textId="77777777" w:rsidTr="002158F9">
        <w:trPr>
          <w:trHeight w:val="601"/>
        </w:trPr>
        <w:tc>
          <w:tcPr>
            <w:tcW w:w="676" w:type="pct"/>
            <w:vAlign w:val="center"/>
          </w:tcPr>
          <w:p w14:paraId="21FB908F" w14:textId="77777777" w:rsidR="00977E2B" w:rsidRPr="00977E2B" w:rsidRDefault="00977E2B" w:rsidP="002158F9">
            <w:pPr>
              <w:widowControl w:val="0"/>
              <w:suppressAutoHyphens/>
              <w:spacing w:before="120" w:after="0" w:line="288" w:lineRule="auto"/>
              <w:ind w:left="-180" w:firstLine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hAnsi="Times New Roman" w:cs="Times New Roman"/>
                <w:sz w:val="28"/>
                <w:szCs w:val="28"/>
              </w:rPr>
              <w:t>ОК 9.</w:t>
            </w:r>
          </w:p>
        </w:tc>
        <w:tc>
          <w:tcPr>
            <w:tcW w:w="4324" w:type="pct"/>
            <w:vAlign w:val="center"/>
          </w:tcPr>
          <w:p w14:paraId="4AE57266" w14:textId="77777777" w:rsidR="00977E2B" w:rsidRPr="00977E2B" w:rsidRDefault="00977E2B" w:rsidP="002158F9">
            <w:pPr>
              <w:spacing w:before="120" w:after="0" w:line="288" w:lineRule="auto"/>
              <w:jc w:val="both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eastAsia="PMingLiU" w:hAnsi="Times New Roman" w:cs="Times New Roman"/>
                <w:sz w:val="28"/>
                <w:szCs w:val="28"/>
              </w:rPr>
              <w:t>Использовать информационные технологии в профессиональной деятельности.</w:t>
            </w:r>
          </w:p>
        </w:tc>
      </w:tr>
      <w:tr w:rsidR="00977E2B" w:rsidRPr="00977E2B" w14:paraId="0893B37D" w14:textId="77777777" w:rsidTr="002158F9">
        <w:trPr>
          <w:trHeight w:val="425"/>
        </w:trPr>
        <w:tc>
          <w:tcPr>
            <w:tcW w:w="676" w:type="pct"/>
            <w:vAlign w:val="center"/>
          </w:tcPr>
          <w:p w14:paraId="639E7508" w14:textId="77777777" w:rsidR="00977E2B" w:rsidRPr="00977E2B" w:rsidRDefault="00977E2B" w:rsidP="002158F9">
            <w:pPr>
              <w:pStyle w:val="af3"/>
              <w:widowControl w:val="0"/>
              <w:spacing w:before="120" w:line="288" w:lineRule="auto"/>
              <w:ind w:left="0" w:firstLine="0"/>
              <w:rPr>
                <w:sz w:val="28"/>
                <w:szCs w:val="28"/>
              </w:rPr>
            </w:pPr>
            <w:r w:rsidRPr="00977E2B">
              <w:rPr>
                <w:sz w:val="28"/>
                <w:szCs w:val="28"/>
              </w:rPr>
              <w:t>ОК 10</w:t>
            </w:r>
          </w:p>
        </w:tc>
        <w:tc>
          <w:tcPr>
            <w:tcW w:w="4324" w:type="pct"/>
            <w:vAlign w:val="center"/>
          </w:tcPr>
          <w:p w14:paraId="50FCAD5D" w14:textId="77777777" w:rsidR="00977E2B" w:rsidRPr="00977E2B" w:rsidRDefault="00977E2B" w:rsidP="002158F9">
            <w:pPr>
              <w:spacing w:before="120" w:after="0" w:line="288" w:lineRule="auto"/>
              <w:jc w:val="both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eastAsia="PMingLiU" w:hAnsi="Times New Roman" w:cs="Times New Roman"/>
                <w:sz w:val="28"/>
                <w:szCs w:val="28"/>
              </w:rPr>
              <w:t>Пользоваться профессиональной документацией на государственном и иностранном языке</w:t>
            </w:r>
          </w:p>
        </w:tc>
      </w:tr>
      <w:tr w:rsidR="00977E2B" w:rsidRPr="00977E2B" w14:paraId="480EE659" w14:textId="77777777" w:rsidTr="002158F9">
        <w:trPr>
          <w:trHeight w:val="673"/>
        </w:trPr>
        <w:tc>
          <w:tcPr>
            <w:tcW w:w="676" w:type="pct"/>
            <w:vAlign w:val="center"/>
          </w:tcPr>
          <w:p w14:paraId="255968B3" w14:textId="77777777" w:rsidR="00977E2B" w:rsidRPr="00977E2B" w:rsidRDefault="00977E2B" w:rsidP="002158F9">
            <w:pPr>
              <w:pStyle w:val="af3"/>
              <w:widowControl w:val="0"/>
              <w:spacing w:before="120" w:line="288" w:lineRule="auto"/>
              <w:ind w:left="0" w:firstLine="0"/>
              <w:rPr>
                <w:sz w:val="28"/>
                <w:szCs w:val="28"/>
              </w:rPr>
            </w:pPr>
            <w:r w:rsidRPr="00977E2B">
              <w:rPr>
                <w:sz w:val="28"/>
                <w:szCs w:val="28"/>
              </w:rPr>
              <w:t>ОК 11</w:t>
            </w:r>
          </w:p>
        </w:tc>
        <w:tc>
          <w:tcPr>
            <w:tcW w:w="4324" w:type="pct"/>
            <w:vAlign w:val="center"/>
          </w:tcPr>
          <w:p w14:paraId="72126DE5" w14:textId="77777777" w:rsidR="00977E2B" w:rsidRPr="00977E2B" w:rsidRDefault="00977E2B" w:rsidP="002158F9">
            <w:pPr>
              <w:spacing w:before="120" w:after="0" w:line="288" w:lineRule="auto"/>
              <w:jc w:val="both"/>
              <w:rPr>
                <w:rFonts w:ascii="Times New Roman" w:eastAsia="PMingLiU" w:hAnsi="Times New Roman" w:cs="Times New Roman"/>
                <w:sz w:val="28"/>
                <w:szCs w:val="28"/>
              </w:rPr>
            </w:pPr>
            <w:r w:rsidRPr="00977E2B">
              <w:rPr>
                <w:rFonts w:ascii="Times New Roman" w:eastAsia="PMingLiU" w:hAnsi="Times New Roman" w:cs="Times New Roman"/>
                <w:sz w:val="28"/>
                <w:szCs w:val="28"/>
              </w:rPr>
              <w:t>Планировать предпринимательскую деятельность в профессиональной сфере</w:t>
            </w:r>
          </w:p>
        </w:tc>
      </w:tr>
    </w:tbl>
    <w:p w14:paraId="3D7F624A" w14:textId="3A628A70" w:rsidR="00977E2B" w:rsidRDefault="002158F9" w:rsidP="00BB4AE2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8F9">
        <w:rPr>
          <w:rFonts w:ascii="Times New Roman" w:hAnsi="Times New Roman" w:cs="Times New Roman"/>
          <w:sz w:val="28"/>
          <w:szCs w:val="28"/>
        </w:rPr>
        <w:lastRenderedPageBreak/>
        <w:t>С целью овладения указанным видом профессиональной деятельности и соответствующими профессиональными компетенциями обучающи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158F9">
        <w:rPr>
          <w:rFonts w:ascii="Times New Roman" w:hAnsi="Times New Roman" w:cs="Times New Roman"/>
          <w:sz w:val="28"/>
          <w:szCs w:val="28"/>
        </w:rPr>
        <w:t xml:space="preserve">ся в ходе выполнения заданий практики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2158F9">
        <w:rPr>
          <w:rFonts w:ascii="Times New Roman" w:hAnsi="Times New Roman" w:cs="Times New Roman"/>
          <w:sz w:val="28"/>
          <w:szCs w:val="28"/>
        </w:rPr>
        <w:t>П.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2158F9">
        <w:rPr>
          <w:rFonts w:ascii="Times New Roman" w:hAnsi="Times New Roman" w:cs="Times New Roman"/>
          <w:sz w:val="28"/>
          <w:szCs w:val="28"/>
        </w:rPr>
        <w:t>.01 «</w:t>
      </w:r>
      <w:r>
        <w:rPr>
          <w:rFonts w:ascii="Times New Roman" w:hAnsi="Times New Roman" w:cs="Times New Roman"/>
          <w:sz w:val="28"/>
          <w:szCs w:val="28"/>
        </w:rPr>
        <w:t>Коммерческие аспект разработки</w:t>
      </w:r>
      <w:r w:rsidRPr="002158F9">
        <w:rPr>
          <w:rFonts w:ascii="Times New Roman" w:hAnsi="Times New Roman" w:cs="Times New Roman"/>
          <w:sz w:val="28"/>
          <w:szCs w:val="28"/>
        </w:rPr>
        <w:t>» должн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2158F9">
        <w:rPr>
          <w:rFonts w:ascii="Times New Roman" w:hAnsi="Times New Roman" w:cs="Times New Roman"/>
          <w:sz w:val="28"/>
          <w:szCs w:val="28"/>
        </w:rPr>
        <w:t xml:space="preserve"> приобрести следующий практический опыт:</w:t>
      </w:r>
    </w:p>
    <w:p w14:paraId="50690602" w14:textId="6CC4316F" w:rsidR="002158F9" w:rsidRPr="002158F9" w:rsidRDefault="002158F9" w:rsidP="00BB4AE2">
      <w:pPr>
        <w:pStyle w:val="af0"/>
        <w:numPr>
          <w:ilvl w:val="0"/>
          <w:numId w:val="38"/>
        </w:numPr>
        <w:tabs>
          <w:tab w:val="left" w:pos="430"/>
        </w:tabs>
        <w:spacing w:line="360" w:lineRule="auto"/>
        <w:ind w:left="714" w:hanging="357"/>
        <w:jc w:val="both"/>
        <w:rPr>
          <w:sz w:val="28"/>
          <w:szCs w:val="28"/>
        </w:rPr>
      </w:pPr>
      <w:r w:rsidRPr="002158F9">
        <w:rPr>
          <w:sz w:val="28"/>
          <w:szCs w:val="28"/>
        </w:rPr>
        <w:t>разработки мобильных приложений;</w:t>
      </w:r>
    </w:p>
    <w:p w14:paraId="68184953" w14:textId="77777777" w:rsidR="002158F9" w:rsidRPr="002158F9" w:rsidRDefault="002158F9" w:rsidP="00BB4AE2">
      <w:pPr>
        <w:pStyle w:val="af0"/>
        <w:numPr>
          <w:ilvl w:val="0"/>
          <w:numId w:val="38"/>
        </w:numPr>
        <w:tabs>
          <w:tab w:val="left" w:pos="430"/>
        </w:tabs>
        <w:spacing w:line="360" w:lineRule="auto"/>
        <w:ind w:left="714" w:hanging="357"/>
        <w:jc w:val="both"/>
        <w:rPr>
          <w:sz w:val="28"/>
          <w:szCs w:val="28"/>
        </w:rPr>
      </w:pPr>
      <w:r w:rsidRPr="002158F9">
        <w:rPr>
          <w:sz w:val="28"/>
          <w:szCs w:val="28"/>
        </w:rPr>
        <w:t xml:space="preserve">проведения тестирования и отладки приложения; </w:t>
      </w:r>
    </w:p>
    <w:p w14:paraId="06C1E3C0" w14:textId="77777777" w:rsidR="002158F9" w:rsidRPr="002158F9" w:rsidRDefault="002158F9" w:rsidP="00BB4AE2">
      <w:pPr>
        <w:pStyle w:val="af0"/>
        <w:numPr>
          <w:ilvl w:val="0"/>
          <w:numId w:val="38"/>
        </w:numPr>
        <w:tabs>
          <w:tab w:val="left" w:pos="430"/>
        </w:tabs>
        <w:spacing w:line="360" w:lineRule="auto"/>
        <w:ind w:left="714" w:hanging="357"/>
        <w:jc w:val="both"/>
        <w:rPr>
          <w:sz w:val="28"/>
          <w:szCs w:val="28"/>
        </w:rPr>
      </w:pPr>
      <w:r w:rsidRPr="002158F9">
        <w:rPr>
          <w:sz w:val="28"/>
          <w:szCs w:val="28"/>
        </w:rPr>
        <w:t>использования инструментальных средств на этапе тестирования программного продукта;</w:t>
      </w:r>
    </w:p>
    <w:p w14:paraId="574AF41F" w14:textId="77777777" w:rsidR="002158F9" w:rsidRPr="002158F9" w:rsidRDefault="002158F9" w:rsidP="00BB4AE2">
      <w:pPr>
        <w:pStyle w:val="af0"/>
        <w:numPr>
          <w:ilvl w:val="0"/>
          <w:numId w:val="38"/>
        </w:numPr>
        <w:tabs>
          <w:tab w:val="left" w:pos="430"/>
        </w:tabs>
        <w:spacing w:line="360" w:lineRule="auto"/>
        <w:ind w:left="714" w:hanging="357"/>
        <w:jc w:val="both"/>
        <w:rPr>
          <w:sz w:val="28"/>
          <w:szCs w:val="28"/>
        </w:rPr>
      </w:pPr>
      <w:r w:rsidRPr="002158F9">
        <w:rPr>
          <w:sz w:val="28"/>
          <w:szCs w:val="28"/>
        </w:rPr>
        <w:t>использования системы контроля версий.</w:t>
      </w:r>
    </w:p>
    <w:p w14:paraId="220C79EA" w14:textId="77777777" w:rsidR="002158F9" w:rsidRPr="002158F9" w:rsidRDefault="002158F9" w:rsidP="00BB4AE2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8F9">
        <w:rPr>
          <w:rFonts w:ascii="Times New Roman" w:hAnsi="Times New Roman" w:cs="Times New Roman"/>
          <w:sz w:val="28"/>
          <w:szCs w:val="28"/>
        </w:rPr>
        <w:t>В результате освоения программы учебной практики студент будет уметь:</w:t>
      </w:r>
    </w:p>
    <w:p w14:paraId="53ADBCC8" w14:textId="77777777" w:rsidR="002158F9" w:rsidRPr="002158F9" w:rsidRDefault="002158F9" w:rsidP="00BB4AE2">
      <w:pPr>
        <w:pStyle w:val="af0"/>
        <w:numPr>
          <w:ilvl w:val="0"/>
          <w:numId w:val="38"/>
        </w:numPr>
        <w:tabs>
          <w:tab w:val="left" w:pos="430"/>
        </w:tabs>
        <w:spacing w:line="360" w:lineRule="auto"/>
        <w:ind w:left="714" w:hanging="357"/>
        <w:jc w:val="both"/>
        <w:rPr>
          <w:sz w:val="28"/>
          <w:szCs w:val="28"/>
        </w:rPr>
      </w:pPr>
      <w:r w:rsidRPr="002158F9">
        <w:rPr>
          <w:sz w:val="28"/>
          <w:szCs w:val="28"/>
        </w:rPr>
        <w:t>использовать технологии для разработки мобильных приложений;</w:t>
      </w:r>
    </w:p>
    <w:p w14:paraId="4B301607" w14:textId="77777777" w:rsidR="002158F9" w:rsidRPr="002158F9" w:rsidRDefault="002158F9" w:rsidP="00BB4AE2">
      <w:pPr>
        <w:pStyle w:val="af0"/>
        <w:numPr>
          <w:ilvl w:val="0"/>
          <w:numId w:val="38"/>
        </w:numPr>
        <w:tabs>
          <w:tab w:val="left" w:pos="430"/>
        </w:tabs>
        <w:spacing w:line="360" w:lineRule="auto"/>
        <w:ind w:left="714" w:hanging="357"/>
        <w:jc w:val="both"/>
        <w:rPr>
          <w:sz w:val="28"/>
          <w:szCs w:val="28"/>
        </w:rPr>
      </w:pPr>
      <w:r w:rsidRPr="002158F9">
        <w:rPr>
          <w:sz w:val="28"/>
          <w:szCs w:val="28"/>
        </w:rPr>
        <w:t>использовать технологии для работы с различными протоколами обмена данными;</w:t>
      </w:r>
    </w:p>
    <w:p w14:paraId="0EC9EE6D" w14:textId="77777777" w:rsidR="002158F9" w:rsidRPr="002158F9" w:rsidRDefault="002158F9" w:rsidP="00BB4AE2">
      <w:pPr>
        <w:pStyle w:val="af0"/>
        <w:numPr>
          <w:ilvl w:val="0"/>
          <w:numId w:val="38"/>
        </w:numPr>
        <w:tabs>
          <w:tab w:val="left" w:pos="430"/>
        </w:tabs>
        <w:spacing w:line="360" w:lineRule="auto"/>
        <w:ind w:left="714" w:hanging="357"/>
        <w:jc w:val="both"/>
        <w:rPr>
          <w:sz w:val="28"/>
          <w:szCs w:val="28"/>
        </w:rPr>
      </w:pPr>
      <w:r w:rsidRPr="002158F9">
        <w:rPr>
          <w:sz w:val="28"/>
          <w:szCs w:val="28"/>
        </w:rPr>
        <w:t>строить приложения со сложной логикой переходов;</w:t>
      </w:r>
    </w:p>
    <w:p w14:paraId="73CC83F1" w14:textId="77777777" w:rsidR="002158F9" w:rsidRPr="002158F9" w:rsidRDefault="002158F9" w:rsidP="00BB4AE2">
      <w:pPr>
        <w:pStyle w:val="af0"/>
        <w:numPr>
          <w:ilvl w:val="0"/>
          <w:numId w:val="38"/>
        </w:numPr>
        <w:tabs>
          <w:tab w:val="left" w:pos="430"/>
        </w:tabs>
        <w:spacing w:line="360" w:lineRule="auto"/>
        <w:ind w:left="714" w:hanging="357"/>
        <w:jc w:val="both"/>
        <w:rPr>
          <w:sz w:val="28"/>
          <w:szCs w:val="28"/>
        </w:rPr>
      </w:pPr>
      <w:r w:rsidRPr="002158F9">
        <w:rPr>
          <w:sz w:val="28"/>
          <w:szCs w:val="28"/>
        </w:rPr>
        <w:t>оформлять документацию на программные средства.</w:t>
      </w:r>
    </w:p>
    <w:p w14:paraId="7A712601" w14:textId="77777777" w:rsidR="00A373A0" w:rsidRPr="00091279" w:rsidRDefault="00A373A0" w:rsidP="00BB4AE2">
      <w:pPr>
        <w:spacing w:before="240" w:after="12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время практики должны быть выполнены следующие в</w:t>
      </w:r>
      <w:r w:rsidRPr="00091279">
        <w:rPr>
          <w:rFonts w:ascii="Times New Roman" w:hAnsi="Times New Roman" w:cs="Times New Roman"/>
          <w:sz w:val="28"/>
          <w:szCs w:val="28"/>
        </w:rPr>
        <w:t>иды работ:</w:t>
      </w:r>
    </w:p>
    <w:p w14:paraId="61CBFFF4" w14:textId="7DDD3664" w:rsidR="00A373A0" w:rsidRPr="0066276A" w:rsidRDefault="00A373A0" w:rsidP="00A373A0">
      <w:pPr>
        <w:pStyle w:val="af0"/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 w:rsidRPr="0066276A">
        <w:rPr>
          <w:sz w:val="28"/>
          <w:szCs w:val="28"/>
        </w:rPr>
        <w:t>разработка, тестирование приложени</w:t>
      </w:r>
      <w:r w:rsidR="00BB4AE2">
        <w:rPr>
          <w:sz w:val="28"/>
          <w:szCs w:val="28"/>
        </w:rPr>
        <w:t xml:space="preserve">й для различных устройств под управлением ОС </w:t>
      </w:r>
      <w:r w:rsidR="00BB4AE2">
        <w:rPr>
          <w:sz w:val="28"/>
          <w:szCs w:val="28"/>
          <w:lang w:val="en-US"/>
        </w:rPr>
        <w:t>Android</w:t>
      </w:r>
      <w:r w:rsidRPr="0066276A">
        <w:rPr>
          <w:sz w:val="28"/>
          <w:szCs w:val="28"/>
        </w:rPr>
        <w:t>;</w:t>
      </w:r>
    </w:p>
    <w:p w14:paraId="6A271CC3" w14:textId="77777777" w:rsidR="00A373A0" w:rsidRPr="0066276A" w:rsidRDefault="00A373A0" w:rsidP="00A373A0">
      <w:pPr>
        <w:pStyle w:val="af0"/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 w:rsidRPr="0066276A">
        <w:rPr>
          <w:sz w:val="28"/>
          <w:szCs w:val="28"/>
        </w:rPr>
        <w:t>подготовка приложений для публикации;</w:t>
      </w:r>
    </w:p>
    <w:p w14:paraId="79875EF8" w14:textId="77777777" w:rsidR="00A373A0" w:rsidRPr="0066276A" w:rsidRDefault="00A373A0" w:rsidP="00A373A0">
      <w:pPr>
        <w:pStyle w:val="af0"/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 w:rsidRPr="0066276A">
        <w:rPr>
          <w:sz w:val="28"/>
          <w:szCs w:val="28"/>
        </w:rPr>
        <w:t xml:space="preserve">публикация приложения в </w:t>
      </w:r>
      <w:proofErr w:type="spellStart"/>
      <w:r w:rsidRPr="0066276A">
        <w:rPr>
          <w:sz w:val="28"/>
          <w:szCs w:val="28"/>
        </w:rPr>
        <w:t>Play</w:t>
      </w:r>
      <w:proofErr w:type="spellEnd"/>
      <w:r w:rsidRPr="0066276A">
        <w:rPr>
          <w:sz w:val="28"/>
          <w:szCs w:val="28"/>
        </w:rPr>
        <w:t xml:space="preserve"> </w:t>
      </w:r>
      <w:proofErr w:type="spellStart"/>
      <w:r w:rsidRPr="0066276A">
        <w:rPr>
          <w:sz w:val="28"/>
          <w:szCs w:val="28"/>
        </w:rPr>
        <w:t>Market</w:t>
      </w:r>
      <w:proofErr w:type="spellEnd"/>
    </w:p>
    <w:p w14:paraId="59535324" w14:textId="77777777" w:rsidR="00A373A0" w:rsidRPr="0066276A" w:rsidRDefault="00A373A0" w:rsidP="00A373A0">
      <w:pPr>
        <w:pStyle w:val="af0"/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 w:rsidRPr="0066276A">
        <w:rPr>
          <w:sz w:val="28"/>
          <w:szCs w:val="28"/>
        </w:rPr>
        <w:t>продвижение приложения;</w:t>
      </w:r>
    </w:p>
    <w:p w14:paraId="6CA98070" w14:textId="77777777" w:rsidR="00A373A0" w:rsidRPr="0066276A" w:rsidRDefault="00A373A0" w:rsidP="00A373A0">
      <w:pPr>
        <w:pStyle w:val="af0"/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 w:rsidRPr="0066276A">
        <w:rPr>
          <w:sz w:val="28"/>
          <w:szCs w:val="28"/>
        </w:rPr>
        <w:t xml:space="preserve">запуск </w:t>
      </w:r>
      <w:proofErr w:type="spellStart"/>
      <w:r w:rsidRPr="0066276A">
        <w:rPr>
          <w:sz w:val="28"/>
          <w:szCs w:val="28"/>
        </w:rPr>
        <w:t>Play</w:t>
      </w:r>
      <w:proofErr w:type="spellEnd"/>
      <w:r w:rsidRPr="0066276A">
        <w:rPr>
          <w:sz w:val="28"/>
          <w:szCs w:val="28"/>
        </w:rPr>
        <w:t xml:space="preserve"> </w:t>
      </w:r>
      <w:proofErr w:type="spellStart"/>
      <w:r w:rsidRPr="0066276A">
        <w:rPr>
          <w:sz w:val="28"/>
          <w:szCs w:val="28"/>
        </w:rPr>
        <w:t>Store</w:t>
      </w:r>
      <w:proofErr w:type="spellEnd"/>
      <w:r w:rsidRPr="0066276A">
        <w:rPr>
          <w:sz w:val="28"/>
          <w:szCs w:val="28"/>
        </w:rPr>
        <w:t xml:space="preserve"> из приложения;</w:t>
      </w:r>
    </w:p>
    <w:p w14:paraId="3DB14C43" w14:textId="77777777" w:rsidR="00A373A0" w:rsidRPr="0066276A" w:rsidRDefault="00A373A0" w:rsidP="00A373A0">
      <w:pPr>
        <w:pStyle w:val="af0"/>
        <w:numPr>
          <w:ilvl w:val="0"/>
          <w:numId w:val="34"/>
        </w:numPr>
        <w:spacing w:line="360" w:lineRule="auto"/>
        <w:jc w:val="both"/>
        <w:rPr>
          <w:bCs/>
          <w:snapToGrid w:val="0"/>
          <w:sz w:val="28"/>
          <w:szCs w:val="28"/>
        </w:rPr>
      </w:pPr>
      <w:r w:rsidRPr="0066276A">
        <w:rPr>
          <w:sz w:val="28"/>
          <w:szCs w:val="28"/>
        </w:rPr>
        <w:t>презентация решений.</w:t>
      </w:r>
    </w:p>
    <w:p w14:paraId="20D87F71" w14:textId="6DC87888" w:rsidR="00F43AC3" w:rsidRPr="00091279" w:rsidRDefault="00F43AC3" w:rsidP="00BB4AE2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1279">
        <w:rPr>
          <w:rFonts w:ascii="Times New Roman" w:hAnsi="Times New Roman" w:cs="Times New Roman"/>
          <w:sz w:val="28"/>
          <w:szCs w:val="28"/>
        </w:rPr>
        <w:t>П</w:t>
      </w:r>
      <w:r w:rsidR="00A373A0">
        <w:rPr>
          <w:rFonts w:ascii="Times New Roman" w:hAnsi="Times New Roman" w:cs="Times New Roman"/>
          <w:sz w:val="28"/>
          <w:szCs w:val="28"/>
        </w:rPr>
        <w:t>роизводственная п</w:t>
      </w:r>
      <w:r w:rsidRPr="00091279">
        <w:rPr>
          <w:rFonts w:ascii="Times New Roman" w:hAnsi="Times New Roman" w:cs="Times New Roman"/>
          <w:sz w:val="28"/>
          <w:szCs w:val="28"/>
        </w:rPr>
        <w:t xml:space="preserve">рактика </w:t>
      </w:r>
      <w:r w:rsidR="0066276A">
        <w:rPr>
          <w:rFonts w:ascii="Times New Roman" w:hAnsi="Times New Roman" w:cs="Times New Roman"/>
          <w:sz w:val="28"/>
          <w:szCs w:val="28"/>
        </w:rPr>
        <w:t>П</w:t>
      </w:r>
      <w:r w:rsidR="00091279" w:rsidRPr="00091279">
        <w:rPr>
          <w:rFonts w:ascii="Times New Roman" w:hAnsi="Times New Roman" w:cs="Times New Roman"/>
          <w:sz w:val="28"/>
          <w:szCs w:val="28"/>
        </w:rPr>
        <w:t>П.</w:t>
      </w:r>
      <w:r w:rsidR="0066276A">
        <w:rPr>
          <w:rFonts w:ascii="Times New Roman" w:hAnsi="Times New Roman" w:cs="Times New Roman"/>
          <w:sz w:val="28"/>
          <w:szCs w:val="28"/>
        </w:rPr>
        <w:t>1</w:t>
      </w:r>
      <w:r w:rsidR="0060057F">
        <w:rPr>
          <w:rFonts w:ascii="Times New Roman" w:hAnsi="Times New Roman" w:cs="Times New Roman"/>
          <w:sz w:val="28"/>
          <w:szCs w:val="28"/>
        </w:rPr>
        <w:t>2</w:t>
      </w:r>
      <w:r w:rsidR="00091279" w:rsidRPr="00091279">
        <w:rPr>
          <w:rFonts w:ascii="Times New Roman" w:hAnsi="Times New Roman" w:cs="Times New Roman"/>
          <w:sz w:val="28"/>
          <w:szCs w:val="28"/>
        </w:rPr>
        <w:t>.0</w:t>
      </w:r>
      <w:r w:rsidR="0060057F">
        <w:rPr>
          <w:rFonts w:ascii="Times New Roman" w:hAnsi="Times New Roman" w:cs="Times New Roman"/>
          <w:sz w:val="28"/>
          <w:szCs w:val="28"/>
        </w:rPr>
        <w:t>1</w:t>
      </w:r>
      <w:r w:rsidR="00091279" w:rsidRPr="00091279">
        <w:rPr>
          <w:rFonts w:ascii="Times New Roman" w:hAnsi="Times New Roman" w:cs="Times New Roman"/>
          <w:sz w:val="28"/>
          <w:szCs w:val="28"/>
        </w:rPr>
        <w:t xml:space="preserve"> </w:t>
      </w:r>
      <w:r w:rsidR="00A373A0">
        <w:rPr>
          <w:rFonts w:ascii="Times New Roman" w:hAnsi="Times New Roman" w:cs="Times New Roman"/>
          <w:sz w:val="28"/>
          <w:szCs w:val="28"/>
        </w:rPr>
        <w:t>«</w:t>
      </w:r>
      <w:r w:rsidR="0066276A">
        <w:rPr>
          <w:rFonts w:ascii="Times New Roman" w:hAnsi="Times New Roman" w:cs="Times New Roman"/>
          <w:sz w:val="28"/>
          <w:szCs w:val="28"/>
        </w:rPr>
        <w:t>Коммерческие аспекты разработки</w:t>
      </w:r>
      <w:r w:rsidR="00A373A0">
        <w:rPr>
          <w:rFonts w:ascii="Times New Roman" w:hAnsi="Times New Roman" w:cs="Times New Roman"/>
          <w:sz w:val="28"/>
          <w:szCs w:val="28"/>
        </w:rPr>
        <w:t>»</w:t>
      </w:r>
      <w:r w:rsidR="00091279" w:rsidRPr="00091279">
        <w:rPr>
          <w:rFonts w:ascii="Times New Roman" w:hAnsi="Times New Roman" w:cs="Times New Roman"/>
          <w:sz w:val="28"/>
          <w:szCs w:val="28"/>
        </w:rPr>
        <w:t xml:space="preserve"> </w:t>
      </w:r>
      <w:r w:rsidR="008C4895" w:rsidRPr="00091279">
        <w:rPr>
          <w:rFonts w:ascii="Times New Roman" w:hAnsi="Times New Roman" w:cs="Times New Roman"/>
          <w:sz w:val="28"/>
          <w:szCs w:val="28"/>
        </w:rPr>
        <w:t>проводи</w:t>
      </w:r>
      <w:r w:rsidR="001837F5">
        <w:rPr>
          <w:rFonts w:ascii="Times New Roman" w:hAnsi="Times New Roman" w:cs="Times New Roman"/>
          <w:sz w:val="28"/>
          <w:szCs w:val="28"/>
        </w:rPr>
        <w:t>тся</w:t>
      </w:r>
      <w:r w:rsidR="008C4895" w:rsidRPr="00091279">
        <w:rPr>
          <w:rFonts w:ascii="Times New Roman" w:hAnsi="Times New Roman" w:cs="Times New Roman"/>
          <w:sz w:val="28"/>
          <w:szCs w:val="28"/>
        </w:rPr>
        <w:t xml:space="preserve"> </w:t>
      </w:r>
      <w:r w:rsidRPr="00091279">
        <w:rPr>
          <w:rFonts w:ascii="Times New Roman" w:hAnsi="Times New Roman" w:cs="Times New Roman"/>
          <w:sz w:val="28"/>
          <w:szCs w:val="28"/>
        </w:rPr>
        <w:t xml:space="preserve">на базе </w:t>
      </w:r>
      <w:r w:rsidR="0095783F">
        <w:rPr>
          <w:rFonts w:ascii="Times New Roman" w:hAnsi="Times New Roman" w:cs="Times New Roman"/>
          <w:sz w:val="28"/>
          <w:szCs w:val="28"/>
        </w:rPr>
        <w:t xml:space="preserve">профессиональной </w:t>
      </w:r>
      <w:r w:rsidR="00091279" w:rsidRPr="00091279">
        <w:rPr>
          <w:rFonts w:ascii="Times New Roman" w:hAnsi="Times New Roman" w:cs="Times New Roman"/>
          <w:sz w:val="28"/>
          <w:szCs w:val="28"/>
        </w:rPr>
        <w:t xml:space="preserve">мастерской «Разработка </w:t>
      </w:r>
      <w:r w:rsidR="005D6D39">
        <w:rPr>
          <w:rFonts w:ascii="Times New Roman" w:hAnsi="Times New Roman" w:cs="Times New Roman"/>
          <w:sz w:val="28"/>
          <w:szCs w:val="28"/>
        </w:rPr>
        <w:t>мобильных приложений</w:t>
      </w:r>
      <w:r w:rsidR="00091279" w:rsidRPr="00091279">
        <w:rPr>
          <w:rFonts w:ascii="Times New Roman" w:hAnsi="Times New Roman" w:cs="Times New Roman"/>
          <w:sz w:val="28"/>
          <w:szCs w:val="28"/>
        </w:rPr>
        <w:t xml:space="preserve">» в </w:t>
      </w:r>
      <w:r w:rsidRPr="00091279">
        <w:rPr>
          <w:rFonts w:ascii="Times New Roman" w:hAnsi="Times New Roman" w:cs="Times New Roman"/>
          <w:sz w:val="28"/>
          <w:szCs w:val="28"/>
        </w:rPr>
        <w:t>БПОУ «Омский авиационный колледж имени Н.Е. Жуковского»</w:t>
      </w:r>
    </w:p>
    <w:p w14:paraId="6B2A6871" w14:textId="77777777" w:rsidR="00A373A0" w:rsidRDefault="00A373A0">
      <w:pPr>
        <w:rPr>
          <w:rFonts w:ascii="Times New Roman" w:eastAsiaTheme="majorEastAsia" w:hAnsi="Times New Roman" w:cs="Times New Roman"/>
          <w:b/>
          <w:snapToGrid w:val="0"/>
          <w:sz w:val="28"/>
          <w:szCs w:val="28"/>
        </w:rPr>
      </w:pPr>
      <w:bookmarkStart w:id="4" w:name="_Toc61602770"/>
      <w:bookmarkStart w:id="5" w:name="_Toc99697519"/>
      <w:r>
        <w:rPr>
          <w:rFonts w:ascii="Times New Roman" w:hAnsi="Times New Roman" w:cs="Times New Roman"/>
          <w:bCs/>
          <w:snapToGrid w:val="0"/>
        </w:rPr>
        <w:br w:type="page"/>
      </w:r>
    </w:p>
    <w:p w14:paraId="0219C28D" w14:textId="63EBE12D" w:rsidR="00AB4D50" w:rsidRPr="00EC6D4B" w:rsidRDefault="00091279" w:rsidP="00EC6D4B">
      <w:pPr>
        <w:pStyle w:val="1"/>
        <w:spacing w:line="360" w:lineRule="auto"/>
        <w:jc w:val="center"/>
        <w:rPr>
          <w:rFonts w:ascii="Times New Roman" w:hAnsi="Times New Roman" w:cs="Times New Roman"/>
          <w:bCs w:val="0"/>
          <w:snapToGrid w:val="0"/>
          <w:color w:val="auto"/>
        </w:rPr>
      </w:pPr>
      <w:bookmarkStart w:id="6" w:name="_Toc99788318"/>
      <w:r w:rsidRPr="00EC6D4B">
        <w:rPr>
          <w:rFonts w:ascii="Times New Roman" w:hAnsi="Times New Roman" w:cs="Times New Roman"/>
          <w:bCs w:val="0"/>
          <w:snapToGrid w:val="0"/>
          <w:color w:val="auto"/>
        </w:rPr>
        <w:lastRenderedPageBreak/>
        <w:t>ДНЕВНИК ПРАКТИКИ</w:t>
      </w:r>
      <w:bookmarkEnd w:id="4"/>
      <w:bookmarkEnd w:id="5"/>
      <w:bookmarkEnd w:id="6"/>
    </w:p>
    <w:p w14:paraId="314956A5" w14:textId="77777777" w:rsidR="00AB4D50" w:rsidRPr="00716B65" w:rsidRDefault="00AB4D50" w:rsidP="00AB4D50">
      <w:pPr>
        <w:spacing w:line="240" w:lineRule="auto"/>
        <w:jc w:val="center"/>
        <w:rPr>
          <w:rFonts w:asciiTheme="majorHAnsi" w:hAnsiTheme="majorHAnsi"/>
          <w:sz w:val="32"/>
          <w:szCs w:val="32"/>
        </w:rPr>
      </w:pP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1196"/>
        <w:gridCol w:w="6486"/>
        <w:gridCol w:w="1952"/>
      </w:tblGrid>
      <w:tr w:rsidR="00AB4D50" w:rsidRPr="0061551B" w14:paraId="09F2F655" w14:textId="77777777" w:rsidTr="00DB2EBC">
        <w:tc>
          <w:tcPr>
            <w:tcW w:w="1056" w:type="dxa"/>
            <w:vAlign w:val="center"/>
          </w:tcPr>
          <w:p w14:paraId="658DC3FD" w14:textId="77777777" w:rsidR="00AB4D50" w:rsidRPr="0061551B" w:rsidRDefault="00AB4D50" w:rsidP="006155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Дата</w:t>
            </w:r>
          </w:p>
        </w:tc>
        <w:tc>
          <w:tcPr>
            <w:tcW w:w="6874" w:type="dxa"/>
            <w:vAlign w:val="center"/>
          </w:tcPr>
          <w:p w14:paraId="0AA4A11F" w14:textId="77777777" w:rsidR="00AB4D50" w:rsidRPr="0061551B" w:rsidRDefault="00AB4D50" w:rsidP="006155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61551B"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</w:rPr>
              <w:t>Виды выполненных работ</w:t>
            </w:r>
          </w:p>
        </w:tc>
        <w:tc>
          <w:tcPr>
            <w:tcW w:w="1704" w:type="dxa"/>
            <w:vAlign w:val="center"/>
          </w:tcPr>
          <w:p w14:paraId="68C5DE6D" w14:textId="77777777" w:rsidR="00AB4D50" w:rsidRPr="0061551B" w:rsidRDefault="00AB4D50" w:rsidP="006155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Подпись руководителя практики</w:t>
            </w:r>
          </w:p>
        </w:tc>
      </w:tr>
      <w:tr w:rsidR="00AB4D50" w:rsidRPr="0061551B" w14:paraId="3745F233" w14:textId="77777777" w:rsidTr="00DB2EBC">
        <w:trPr>
          <w:trHeight w:val="851"/>
        </w:trPr>
        <w:tc>
          <w:tcPr>
            <w:tcW w:w="1056" w:type="dxa"/>
            <w:vAlign w:val="center"/>
          </w:tcPr>
          <w:p w14:paraId="48E0E296" w14:textId="77777777" w:rsidR="00AB4D50" w:rsidRPr="0061551B" w:rsidRDefault="00DB2EBC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21.0</w:t>
            </w:r>
            <w:r w:rsidR="0066276A" w:rsidRPr="0061551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.22</w:t>
            </w:r>
          </w:p>
        </w:tc>
        <w:tc>
          <w:tcPr>
            <w:tcW w:w="6874" w:type="dxa"/>
            <w:vAlign w:val="center"/>
          </w:tcPr>
          <w:p w14:paraId="766167CF" w14:textId="77777777" w:rsidR="00AB4D50" w:rsidRPr="0061551B" w:rsidRDefault="00000865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>Создание графического интерфейса пользователя и файлов ресурсов.</w:t>
            </w:r>
          </w:p>
        </w:tc>
        <w:tc>
          <w:tcPr>
            <w:tcW w:w="1704" w:type="dxa"/>
            <w:vAlign w:val="center"/>
          </w:tcPr>
          <w:p w14:paraId="11D86FCE" w14:textId="77777777" w:rsidR="00AB4D50" w:rsidRPr="0061551B" w:rsidRDefault="00AB4D50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3004" w:rsidRPr="0061551B" w14:paraId="25B8687B" w14:textId="77777777" w:rsidTr="00DB2EBC">
        <w:trPr>
          <w:trHeight w:val="851"/>
        </w:trPr>
        <w:tc>
          <w:tcPr>
            <w:tcW w:w="1056" w:type="dxa"/>
            <w:vAlign w:val="center"/>
          </w:tcPr>
          <w:p w14:paraId="1169697E" w14:textId="77777777" w:rsidR="002D3004" w:rsidRPr="0061551B" w:rsidRDefault="00DB2EBC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22.0</w:t>
            </w:r>
            <w:r w:rsidR="0066276A" w:rsidRPr="0061551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.22</w:t>
            </w:r>
          </w:p>
        </w:tc>
        <w:tc>
          <w:tcPr>
            <w:tcW w:w="6874" w:type="dxa"/>
            <w:vAlign w:val="center"/>
          </w:tcPr>
          <w:p w14:paraId="1400CDE2" w14:textId="77777777" w:rsidR="002D3004" w:rsidRPr="0061551B" w:rsidRDefault="00000865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 xml:space="preserve">Реализация запросов к </w:t>
            </w: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 xml:space="preserve"> для получения данных.</w:t>
            </w:r>
          </w:p>
        </w:tc>
        <w:tc>
          <w:tcPr>
            <w:tcW w:w="1704" w:type="dxa"/>
            <w:vAlign w:val="center"/>
          </w:tcPr>
          <w:p w14:paraId="7DE71909" w14:textId="77777777" w:rsidR="002D3004" w:rsidRPr="0061551B" w:rsidRDefault="002D3004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3004" w:rsidRPr="0061551B" w14:paraId="7502313D" w14:textId="77777777" w:rsidTr="00DB2EBC">
        <w:trPr>
          <w:trHeight w:val="851"/>
        </w:trPr>
        <w:tc>
          <w:tcPr>
            <w:tcW w:w="1056" w:type="dxa"/>
            <w:vAlign w:val="center"/>
          </w:tcPr>
          <w:p w14:paraId="2E8CF40D" w14:textId="77777777" w:rsidR="002D3004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23.03.22</w:t>
            </w:r>
          </w:p>
        </w:tc>
        <w:tc>
          <w:tcPr>
            <w:tcW w:w="6874" w:type="dxa"/>
            <w:vAlign w:val="center"/>
          </w:tcPr>
          <w:p w14:paraId="707B677E" w14:textId="77777777" w:rsidR="002D3004" w:rsidRPr="0061551B" w:rsidRDefault="00000865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>Обработка ошибок при работе с веб-сервисом.</w:t>
            </w:r>
          </w:p>
        </w:tc>
        <w:tc>
          <w:tcPr>
            <w:tcW w:w="1704" w:type="dxa"/>
            <w:vAlign w:val="center"/>
          </w:tcPr>
          <w:p w14:paraId="493E45A2" w14:textId="77777777" w:rsidR="002D3004" w:rsidRPr="0061551B" w:rsidRDefault="002D3004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76A" w:rsidRPr="0061551B" w14:paraId="07FAEADD" w14:textId="77777777" w:rsidTr="00DB2EBC">
        <w:trPr>
          <w:trHeight w:val="851"/>
        </w:trPr>
        <w:tc>
          <w:tcPr>
            <w:tcW w:w="1056" w:type="dxa"/>
            <w:vAlign w:val="center"/>
          </w:tcPr>
          <w:p w14:paraId="7027E5BF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24.0</w:t>
            </w: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.22</w:t>
            </w:r>
          </w:p>
        </w:tc>
        <w:tc>
          <w:tcPr>
            <w:tcW w:w="6874" w:type="dxa"/>
            <w:vAlign w:val="center"/>
          </w:tcPr>
          <w:p w14:paraId="45A5C281" w14:textId="77777777" w:rsidR="0066276A" w:rsidRPr="0061551B" w:rsidRDefault="00000865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>Организация хранения данных в памяти устройства.</w:t>
            </w:r>
          </w:p>
        </w:tc>
        <w:tc>
          <w:tcPr>
            <w:tcW w:w="1704" w:type="dxa"/>
            <w:vAlign w:val="center"/>
          </w:tcPr>
          <w:p w14:paraId="03239AEB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76A" w:rsidRPr="0061551B" w14:paraId="7AC2581A" w14:textId="77777777" w:rsidTr="00DB2EBC">
        <w:trPr>
          <w:trHeight w:val="851"/>
        </w:trPr>
        <w:tc>
          <w:tcPr>
            <w:tcW w:w="1056" w:type="dxa"/>
            <w:vAlign w:val="center"/>
          </w:tcPr>
          <w:p w14:paraId="4010CA53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25.0</w:t>
            </w: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.22</w:t>
            </w:r>
          </w:p>
        </w:tc>
        <w:tc>
          <w:tcPr>
            <w:tcW w:w="6874" w:type="dxa"/>
            <w:vAlign w:val="center"/>
          </w:tcPr>
          <w:p w14:paraId="5F2E98CC" w14:textId="77777777" w:rsidR="0066276A" w:rsidRPr="0061551B" w:rsidRDefault="00000865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>Реализация логики работы приложения.</w:t>
            </w:r>
          </w:p>
        </w:tc>
        <w:tc>
          <w:tcPr>
            <w:tcW w:w="1704" w:type="dxa"/>
            <w:vAlign w:val="center"/>
          </w:tcPr>
          <w:p w14:paraId="19A8C60B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76A" w:rsidRPr="0061551B" w14:paraId="46CD1B8D" w14:textId="77777777" w:rsidTr="00DB2EBC">
        <w:trPr>
          <w:trHeight w:val="851"/>
        </w:trPr>
        <w:tc>
          <w:tcPr>
            <w:tcW w:w="1056" w:type="dxa"/>
            <w:vAlign w:val="center"/>
          </w:tcPr>
          <w:p w14:paraId="0CBAE1EC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26.0</w:t>
            </w: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.22</w:t>
            </w:r>
          </w:p>
        </w:tc>
        <w:tc>
          <w:tcPr>
            <w:tcW w:w="6874" w:type="dxa"/>
            <w:vAlign w:val="center"/>
          </w:tcPr>
          <w:p w14:paraId="7879D39A" w14:textId="77777777" w:rsidR="0066276A" w:rsidRPr="0061551B" w:rsidRDefault="00000865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>Тестирование работы приложения.</w:t>
            </w:r>
          </w:p>
        </w:tc>
        <w:tc>
          <w:tcPr>
            <w:tcW w:w="1704" w:type="dxa"/>
            <w:vAlign w:val="center"/>
          </w:tcPr>
          <w:p w14:paraId="74B7B5FA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76A" w:rsidRPr="0061551B" w14:paraId="3FB61595" w14:textId="77777777" w:rsidTr="00DB2EBC">
        <w:trPr>
          <w:trHeight w:val="851"/>
        </w:trPr>
        <w:tc>
          <w:tcPr>
            <w:tcW w:w="1056" w:type="dxa"/>
            <w:vAlign w:val="center"/>
          </w:tcPr>
          <w:p w14:paraId="45A6C112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28.03.22</w:t>
            </w:r>
          </w:p>
        </w:tc>
        <w:tc>
          <w:tcPr>
            <w:tcW w:w="6874" w:type="dxa"/>
            <w:vAlign w:val="center"/>
          </w:tcPr>
          <w:p w14:paraId="2949A901" w14:textId="77777777" w:rsidR="0066276A" w:rsidRPr="0061551B" w:rsidRDefault="00000865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>Описание продукта.</w:t>
            </w:r>
          </w:p>
        </w:tc>
        <w:tc>
          <w:tcPr>
            <w:tcW w:w="1704" w:type="dxa"/>
            <w:vAlign w:val="center"/>
          </w:tcPr>
          <w:p w14:paraId="09E5608F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76A" w:rsidRPr="0061551B" w14:paraId="71A0A1F1" w14:textId="77777777" w:rsidTr="00DB2EBC">
        <w:trPr>
          <w:trHeight w:val="851"/>
        </w:trPr>
        <w:tc>
          <w:tcPr>
            <w:tcW w:w="1056" w:type="dxa"/>
            <w:vAlign w:val="center"/>
          </w:tcPr>
          <w:p w14:paraId="4766C17B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29.03.22</w:t>
            </w:r>
          </w:p>
        </w:tc>
        <w:tc>
          <w:tcPr>
            <w:tcW w:w="6874" w:type="dxa"/>
            <w:vAlign w:val="center"/>
          </w:tcPr>
          <w:p w14:paraId="4C19690B" w14:textId="77777777" w:rsidR="0066276A" w:rsidRPr="0061551B" w:rsidRDefault="00000865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>Создание файла сертификата.</w:t>
            </w:r>
          </w:p>
        </w:tc>
        <w:tc>
          <w:tcPr>
            <w:tcW w:w="1704" w:type="dxa"/>
            <w:vAlign w:val="center"/>
          </w:tcPr>
          <w:p w14:paraId="05DFB147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76A" w:rsidRPr="0061551B" w14:paraId="4A7E837B" w14:textId="77777777" w:rsidTr="00DB2EBC">
        <w:trPr>
          <w:trHeight w:val="851"/>
        </w:trPr>
        <w:tc>
          <w:tcPr>
            <w:tcW w:w="1056" w:type="dxa"/>
            <w:vAlign w:val="center"/>
          </w:tcPr>
          <w:p w14:paraId="3A71A0BF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30.03.22</w:t>
            </w:r>
          </w:p>
        </w:tc>
        <w:tc>
          <w:tcPr>
            <w:tcW w:w="6874" w:type="dxa"/>
            <w:vAlign w:val="center"/>
          </w:tcPr>
          <w:p w14:paraId="3430A584" w14:textId="77777777" w:rsidR="0066276A" w:rsidRPr="0061551B" w:rsidRDefault="00000865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 xml:space="preserve">Получение подписанного </w:t>
            </w:r>
            <w:proofErr w:type="spellStart"/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apk</w:t>
            </w:r>
            <w:proofErr w:type="spellEnd"/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704" w:type="dxa"/>
            <w:vAlign w:val="center"/>
          </w:tcPr>
          <w:p w14:paraId="494A8288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76A" w:rsidRPr="0061551B" w14:paraId="6D81181C" w14:textId="77777777" w:rsidTr="00DB2EBC">
        <w:trPr>
          <w:trHeight w:val="851"/>
        </w:trPr>
        <w:tc>
          <w:tcPr>
            <w:tcW w:w="1056" w:type="dxa"/>
            <w:vAlign w:val="center"/>
          </w:tcPr>
          <w:p w14:paraId="7286EAFC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31.03.22</w:t>
            </w:r>
          </w:p>
        </w:tc>
        <w:tc>
          <w:tcPr>
            <w:tcW w:w="6874" w:type="dxa"/>
            <w:vAlign w:val="center"/>
          </w:tcPr>
          <w:p w14:paraId="3CF1B591" w14:textId="77777777" w:rsidR="0066276A" w:rsidRPr="0061551B" w:rsidRDefault="00000865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 xml:space="preserve">Загрузка подписанного </w:t>
            </w:r>
            <w:proofErr w:type="spellStart"/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apk</w:t>
            </w:r>
            <w:proofErr w:type="spellEnd"/>
            <w:r w:rsidRPr="0061551B">
              <w:rPr>
                <w:rFonts w:ascii="Times New Roman" w:hAnsi="Times New Roman" w:cs="Times New Roman"/>
                <w:sz w:val="28"/>
                <w:szCs w:val="28"/>
              </w:rPr>
              <w:t xml:space="preserve"> и тестирование.</w:t>
            </w:r>
          </w:p>
        </w:tc>
        <w:tc>
          <w:tcPr>
            <w:tcW w:w="1704" w:type="dxa"/>
            <w:vAlign w:val="center"/>
          </w:tcPr>
          <w:p w14:paraId="1FCF446F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76A" w:rsidRPr="0061551B" w14:paraId="2A05E36E" w14:textId="77777777" w:rsidTr="00DB2EBC">
        <w:trPr>
          <w:trHeight w:val="851"/>
        </w:trPr>
        <w:tc>
          <w:tcPr>
            <w:tcW w:w="1056" w:type="dxa"/>
            <w:vAlign w:val="center"/>
          </w:tcPr>
          <w:p w14:paraId="0C86D672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01.03.22</w:t>
            </w:r>
          </w:p>
        </w:tc>
        <w:tc>
          <w:tcPr>
            <w:tcW w:w="6874" w:type="dxa"/>
            <w:vAlign w:val="center"/>
          </w:tcPr>
          <w:p w14:paraId="2BDD9906" w14:textId="77777777" w:rsidR="0066276A" w:rsidRPr="0061551B" w:rsidRDefault="00000865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>Документирование результатов.</w:t>
            </w:r>
          </w:p>
        </w:tc>
        <w:tc>
          <w:tcPr>
            <w:tcW w:w="1704" w:type="dxa"/>
            <w:vAlign w:val="center"/>
          </w:tcPr>
          <w:p w14:paraId="6F444B33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276A" w:rsidRPr="0061551B" w14:paraId="136C6A18" w14:textId="77777777" w:rsidTr="00DB2EBC">
        <w:trPr>
          <w:trHeight w:val="851"/>
        </w:trPr>
        <w:tc>
          <w:tcPr>
            <w:tcW w:w="1056" w:type="dxa"/>
            <w:vAlign w:val="center"/>
          </w:tcPr>
          <w:p w14:paraId="3EF2CF33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02.03.22</w:t>
            </w:r>
          </w:p>
        </w:tc>
        <w:tc>
          <w:tcPr>
            <w:tcW w:w="6874" w:type="dxa"/>
            <w:vAlign w:val="center"/>
          </w:tcPr>
          <w:p w14:paraId="0403A203" w14:textId="77777777" w:rsidR="0066276A" w:rsidRPr="0061551B" w:rsidRDefault="00000865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551B">
              <w:rPr>
                <w:rFonts w:ascii="Times New Roman" w:hAnsi="Times New Roman" w:cs="Times New Roman"/>
                <w:sz w:val="28"/>
                <w:szCs w:val="28"/>
              </w:rPr>
              <w:t>Подготовка и защита портфолио.</w:t>
            </w:r>
          </w:p>
        </w:tc>
        <w:tc>
          <w:tcPr>
            <w:tcW w:w="1704" w:type="dxa"/>
            <w:vAlign w:val="center"/>
          </w:tcPr>
          <w:p w14:paraId="1A6AEF56" w14:textId="77777777" w:rsidR="0066276A" w:rsidRPr="0061551B" w:rsidRDefault="0066276A" w:rsidP="006155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12EE8DF" w14:textId="77777777" w:rsidR="00AB4D50" w:rsidRDefault="00AB4D50" w:rsidP="00AB4D50"/>
    <w:p w14:paraId="3FA877CC" w14:textId="77777777" w:rsidR="00333B97" w:rsidRDefault="00333B97">
      <w:pPr>
        <w:rPr>
          <w:rFonts w:ascii="Times New Roman" w:hAnsi="Times New Roman" w:cs="Times New Roman"/>
          <w:b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snapToGrid w:val="0"/>
          <w:sz w:val="24"/>
          <w:szCs w:val="24"/>
        </w:rPr>
        <w:br w:type="page"/>
      </w:r>
    </w:p>
    <w:p w14:paraId="3B7CFE42" w14:textId="77777777" w:rsidR="005D5AB8" w:rsidRDefault="0061551B" w:rsidP="005D5AB8">
      <w:pPr>
        <w:pStyle w:val="1"/>
        <w:spacing w:line="360" w:lineRule="auto"/>
        <w:jc w:val="center"/>
        <w:rPr>
          <w:rFonts w:ascii="Times New Roman" w:hAnsi="Times New Roman" w:cs="Times New Roman"/>
          <w:bCs w:val="0"/>
          <w:snapToGrid w:val="0"/>
          <w:color w:val="auto"/>
        </w:rPr>
      </w:pPr>
      <w:bookmarkStart w:id="7" w:name="_Toc99697520"/>
      <w:bookmarkStart w:id="8" w:name="_Toc99788319"/>
      <w:r>
        <w:rPr>
          <w:rFonts w:ascii="Times New Roman" w:hAnsi="Times New Roman" w:cs="Times New Roman"/>
          <w:bCs w:val="0"/>
          <w:snapToGrid w:val="0"/>
          <w:color w:val="auto"/>
        </w:rPr>
        <w:lastRenderedPageBreak/>
        <w:t xml:space="preserve">ПОСТАНОВКА </w:t>
      </w:r>
      <w:r w:rsidR="00DB2EBC">
        <w:rPr>
          <w:rFonts w:ascii="Times New Roman" w:hAnsi="Times New Roman" w:cs="Times New Roman"/>
          <w:bCs w:val="0"/>
          <w:snapToGrid w:val="0"/>
          <w:color w:val="auto"/>
        </w:rPr>
        <w:t>ЗАДАЧИ</w:t>
      </w:r>
      <w:bookmarkEnd w:id="8"/>
      <w:r w:rsidR="00DB2EBC">
        <w:rPr>
          <w:rFonts w:ascii="Times New Roman" w:hAnsi="Times New Roman" w:cs="Times New Roman"/>
          <w:bCs w:val="0"/>
          <w:snapToGrid w:val="0"/>
          <w:color w:val="auto"/>
        </w:rPr>
        <w:t xml:space="preserve"> </w:t>
      </w:r>
      <w:bookmarkEnd w:id="7"/>
    </w:p>
    <w:p w14:paraId="38D12BF3" w14:textId="42C1CEDA" w:rsidR="005D5AB8" w:rsidRPr="005D5AB8" w:rsidRDefault="005D5AB8" w:rsidP="00135DEA">
      <w:pPr>
        <w:pStyle w:val="af0"/>
        <w:widowControl w:val="0"/>
        <w:numPr>
          <w:ilvl w:val="0"/>
          <w:numId w:val="41"/>
        </w:numPr>
        <w:tabs>
          <w:tab w:val="left" w:pos="3034"/>
        </w:tabs>
        <w:autoSpaceDE w:val="0"/>
        <w:autoSpaceDN w:val="0"/>
        <w:spacing w:before="89" w:line="288" w:lineRule="auto"/>
        <w:ind w:right="176"/>
        <w:contextualSpacing w:val="0"/>
        <w:jc w:val="both"/>
        <w:rPr>
          <w:sz w:val="28"/>
        </w:rPr>
      </w:pPr>
      <w:r w:rsidRPr="005D5AB8">
        <w:rPr>
          <w:color w:val="000009"/>
          <w:sz w:val="28"/>
        </w:rPr>
        <w:t>Р</w:t>
      </w:r>
      <w:r w:rsidRPr="005D5AB8">
        <w:rPr>
          <w:color w:val="000009"/>
          <w:sz w:val="28"/>
        </w:rPr>
        <w:t>азработать</w:t>
      </w:r>
      <w:r w:rsidRPr="005D5AB8">
        <w:rPr>
          <w:color w:val="000009"/>
          <w:spacing w:val="-7"/>
          <w:sz w:val="28"/>
        </w:rPr>
        <w:t xml:space="preserve"> </w:t>
      </w:r>
      <w:r w:rsidRPr="005D5AB8">
        <w:rPr>
          <w:color w:val="000009"/>
          <w:sz w:val="28"/>
        </w:rPr>
        <w:t>мобильные</w:t>
      </w:r>
      <w:r w:rsidRPr="005D5AB8">
        <w:rPr>
          <w:color w:val="000009"/>
          <w:spacing w:val="-8"/>
          <w:sz w:val="28"/>
        </w:rPr>
        <w:t xml:space="preserve"> </w:t>
      </w:r>
      <w:r w:rsidRPr="005D5AB8">
        <w:rPr>
          <w:color w:val="000009"/>
          <w:sz w:val="28"/>
        </w:rPr>
        <w:t>приложения</w:t>
      </w:r>
      <w:r w:rsidRPr="005D5AB8">
        <w:rPr>
          <w:color w:val="000009"/>
          <w:spacing w:val="-8"/>
          <w:sz w:val="28"/>
        </w:rPr>
        <w:t xml:space="preserve"> </w:t>
      </w:r>
      <w:r w:rsidRPr="005D5AB8">
        <w:rPr>
          <w:color w:val="000009"/>
          <w:sz w:val="28"/>
        </w:rPr>
        <w:t>для</w:t>
      </w:r>
      <w:r w:rsidRPr="005D5AB8">
        <w:rPr>
          <w:color w:val="000009"/>
          <w:spacing w:val="-7"/>
          <w:sz w:val="28"/>
        </w:rPr>
        <w:t xml:space="preserve"> </w:t>
      </w:r>
      <w:r w:rsidRPr="005D5AB8">
        <w:rPr>
          <w:color w:val="000009"/>
          <w:sz w:val="28"/>
        </w:rPr>
        <w:t>смартфона</w:t>
      </w:r>
      <w:r w:rsidRPr="005D5AB8">
        <w:rPr>
          <w:color w:val="000009"/>
          <w:spacing w:val="-7"/>
          <w:sz w:val="28"/>
        </w:rPr>
        <w:t xml:space="preserve"> </w:t>
      </w:r>
      <w:r w:rsidRPr="005D5AB8">
        <w:rPr>
          <w:color w:val="000009"/>
          <w:sz w:val="28"/>
        </w:rPr>
        <w:t>и</w:t>
      </w:r>
      <w:r w:rsidRPr="005D5AB8">
        <w:rPr>
          <w:color w:val="000009"/>
          <w:spacing w:val="-7"/>
          <w:sz w:val="28"/>
        </w:rPr>
        <w:t xml:space="preserve"> </w:t>
      </w:r>
      <w:r w:rsidRPr="005D5AB8">
        <w:rPr>
          <w:color w:val="000009"/>
          <w:sz w:val="28"/>
        </w:rPr>
        <w:t>для умных часов для управления коллекцией фильмов.</w:t>
      </w:r>
    </w:p>
    <w:p w14:paraId="4B8FE630" w14:textId="1CAB9127" w:rsidR="005D5AB8" w:rsidRPr="005D5AB8" w:rsidRDefault="005D5AB8" w:rsidP="00135DEA">
      <w:pPr>
        <w:pStyle w:val="af0"/>
        <w:widowControl w:val="0"/>
        <w:numPr>
          <w:ilvl w:val="0"/>
          <w:numId w:val="41"/>
        </w:numPr>
        <w:tabs>
          <w:tab w:val="left" w:pos="2993"/>
        </w:tabs>
        <w:autoSpaceDE w:val="0"/>
        <w:autoSpaceDN w:val="0"/>
        <w:spacing w:before="119" w:line="240" w:lineRule="auto"/>
        <w:contextualSpacing w:val="0"/>
        <w:jc w:val="both"/>
        <w:rPr>
          <w:sz w:val="28"/>
        </w:rPr>
      </w:pPr>
      <w:r w:rsidRPr="005D5AB8">
        <w:rPr>
          <w:color w:val="000009"/>
          <w:sz w:val="28"/>
        </w:rPr>
        <w:t xml:space="preserve"> </w:t>
      </w:r>
      <w:r w:rsidRPr="005D5AB8">
        <w:rPr>
          <w:color w:val="000009"/>
          <w:sz w:val="28"/>
        </w:rPr>
        <w:t>Подготовить</w:t>
      </w:r>
      <w:r w:rsidRPr="005D5AB8">
        <w:rPr>
          <w:color w:val="000009"/>
          <w:spacing w:val="-9"/>
          <w:sz w:val="28"/>
        </w:rPr>
        <w:t xml:space="preserve"> </w:t>
      </w:r>
      <w:r w:rsidRPr="005D5AB8">
        <w:rPr>
          <w:color w:val="000009"/>
          <w:sz w:val="28"/>
        </w:rPr>
        <w:t>приложения</w:t>
      </w:r>
      <w:r w:rsidRPr="005D5AB8">
        <w:rPr>
          <w:color w:val="000009"/>
          <w:spacing w:val="-7"/>
          <w:sz w:val="28"/>
        </w:rPr>
        <w:t xml:space="preserve"> </w:t>
      </w:r>
      <w:r w:rsidRPr="005D5AB8">
        <w:rPr>
          <w:color w:val="000009"/>
          <w:sz w:val="28"/>
        </w:rPr>
        <w:t>для</w:t>
      </w:r>
      <w:r w:rsidRPr="005D5AB8">
        <w:rPr>
          <w:color w:val="000009"/>
          <w:spacing w:val="-7"/>
          <w:sz w:val="28"/>
        </w:rPr>
        <w:t xml:space="preserve"> </w:t>
      </w:r>
      <w:r w:rsidRPr="005D5AB8">
        <w:rPr>
          <w:color w:val="000009"/>
          <w:sz w:val="28"/>
        </w:rPr>
        <w:t>публикации</w:t>
      </w:r>
      <w:r w:rsidRPr="005D5AB8">
        <w:rPr>
          <w:color w:val="000009"/>
          <w:spacing w:val="-6"/>
          <w:sz w:val="28"/>
        </w:rPr>
        <w:t xml:space="preserve"> </w:t>
      </w:r>
      <w:r w:rsidRPr="005D5AB8">
        <w:rPr>
          <w:color w:val="000009"/>
          <w:sz w:val="28"/>
        </w:rPr>
        <w:t>(к</w:t>
      </w:r>
      <w:r w:rsidRPr="005D5AB8">
        <w:rPr>
          <w:color w:val="000009"/>
          <w:spacing w:val="-7"/>
          <w:sz w:val="28"/>
        </w:rPr>
        <w:t xml:space="preserve"> </w:t>
      </w:r>
      <w:r w:rsidRPr="005D5AB8">
        <w:rPr>
          <w:color w:val="000009"/>
          <w:spacing w:val="-2"/>
          <w:sz w:val="28"/>
        </w:rPr>
        <w:t>релизу)</w:t>
      </w:r>
    </w:p>
    <w:p w14:paraId="7CEC4EBF" w14:textId="122DE54C" w:rsidR="005D5AB8" w:rsidRDefault="005D5AB8" w:rsidP="00135DEA">
      <w:pPr>
        <w:widowControl w:val="0"/>
        <w:tabs>
          <w:tab w:val="left" w:pos="2993"/>
        </w:tabs>
        <w:autoSpaceDE w:val="0"/>
        <w:autoSpaceDN w:val="0"/>
        <w:spacing w:before="119" w:line="240" w:lineRule="auto"/>
        <w:jc w:val="both"/>
        <w:rPr>
          <w:sz w:val="28"/>
        </w:rPr>
      </w:pPr>
    </w:p>
    <w:p w14:paraId="05C2452B" w14:textId="3A4B9E57" w:rsidR="005D5AB8" w:rsidRDefault="005D5AB8" w:rsidP="00135DEA">
      <w:pPr>
        <w:widowControl w:val="0"/>
        <w:tabs>
          <w:tab w:val="left" w:pos="2993"/>
        </w:tabs>
        <w:autoSpaceDE w:val="0"/>
        <w:autoSpaceDN w:val="0"/>
        <w:spacing w:before="119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5AB8">
        <w:rPr>
          <w:rFonts w:ascii="Times New Roman" w:hAnsi="Times New Roman" w:cs="Times New Roman"/>
          <w:b/>
          <w:sz w:val="28"/>
          <w:szCs w:val="28"/>
        </w:rPr>
        <w:t>Необходимый функционал приложения для смартфона:</w:t>
      </w:r>
    </w:p>
    <w:p w14:paraId="7403373F" w14:textId="77777777" w:rsidR="005D5AB8" w:rsidRPr="00135DEA" w:rsidRDefault="005D5AB8" w:rsidP="00135DEA">
      <w:pPr>
        <w:pStyle w:val="af0"/>
        <w:widowControl w:val="0"/>
        <w:numPr>
          <w:ilvl w:val="0"/>
          <w:numId w:val="43"/>
        </w:numPr>
        <w:tabs>
          <w:tab w:val="left" w:pos="718"/>
        </w:tabs>
        <w:autoSpaceDE w:val="0"/>
        <w:autoSpaceDN w:val="0"/>
        <w:spacing w:line="228" w:lineRule="exact"/>
        <w:contextualSpacing w:val="0"/>
        <w:jc w:val="both"/>
        <w:rPr>
          <w:sz w:val="28"/>
          <w:szCs w:val="28"/>
        </w:rPr>
      </w:pPr>
      <w:r w:rsidRPr="00135DEA">
        <w:rPr>
          <w:spacing w:val="-2"/>
          <w:sz w:val="28"/>
          <w:szCs w:val="28"/>
        </w:rPr>
        <w:t>иконка</w:t>
      </w:r>
      <w:r w:rsidRPr="00135DEA">
        <w:rPr>
          <w:spacing w:val="1"/>
          <w:sz w:val="28"/>
          <w:szCs w:val="28"/>
        </w:rPr>
        <w:t xml:space="preserve"> </w:t>
      </w:r>
      <w:r w:rsidRPr="00135DEA">
        <w:rPr>
          <w:spacing w:val="-2"/>
          <w:sz w:val="28"/>
          <w:szCs w:val="28"/>
        </w:rPr>
        <w:t>приложения</w:t>
      </w:r>
      <w:r w:rsidRPr="00135DEA">
        <w:rPr>
          <w:spacing w:val="1"/>
          <w:sz w:val="28"/>
          <w:szCs w:val="28"/>
        </w:rPr>
        <w:t xml:space="preserve"> </w:t>
      </w:r>
      <w:r w:rsidRPr="00135DEA">
        <w:rPr>
          <w:spacing w:val="-2"/>
          <w:sz w:val="28"/>
          <w:szCs w:val="28"/>
        </w:rPr>
        <w:t>должна</w:t>
      </w:r>
      <w:r w:rsidRPr="00135DEA">
        <w:rPr>
          <w:spacing w:val="1"/>
          <w:sz w:val="28"/>
          <w:szCs w:val="28"/>
        </w:rPr>
        <w:t xml:space="preserve"> </w:t>
      </w:r>
      <w:r w:rsidRPr="00135DEA">
        <w:rPr>
          <w:spacing w:val="-2"/>
          <w:sz w:val="28"/>
          <w:szCs w:val="28"/>
        </w:rPr>
        <w:t>соответствовать</w:t>
      </w:r>
      <w:r w:rsidRPr="00135DEA">
        <w:rPr>
          <w:spacing w:val="2"/>
          <w:sz w:val="28"/>
          <w:szCs w:val="28"/>
        </w:rPr>
        <w:t xml:space="preserve"> </w:t>
      </w:r>
      <w:r w:rsidRPr="00135DEA">
        <w:rPr>
          <w:spacing w:val="-2"/>
          <w:sz w:val="28"/>
          <w:szCs w:val="28"/>
        </w:rPr>
        <w:t>макету.</w:t>
      </w:r>
    </w:p>
    <w:p w14:paraId="02063D76" w14:textId="4B2762EB" w:rsidR="005D5AB8" w:rsidRPr="00135DEA" w:rsidRDefault="005D5AB8" w:rsidP="00135DEA">
      <w:pPr>
        <w:pStyle w:val="af0"/>
        <w:widowControl w:val="0"/>
        <w:numPr>
          <w:ilvl w:val="0"/>
          <w:numId w:val="43"/>
        </w:numPr>
        <w:tabs>
          <w:tab w:val="left" w:pos="2993"/>
        </w:tabs>
        <w:autoSpaceDE w:val="0"/>
        <w:autoSpaceDN w:val="0"/>
        <w:spacing w:before="119" w:line="240" w:lineRule="auto"/>
        <w:jc w:val="both"/>
        <w:rPr>
          <w:rFonts w:asciiTheme="minorHAnsi" w:hAnsiTheme="minorHAnsi" w:cstheme="minorBidi"/>
          <w:sz w:val="28"/>
          <w:szCs w:val="28"/>
          <w:lang w:val="en-US"/>
        </w:rPr>
      </w:pPr>
      <w:r w:rsidRPr="00135DEA">
        <w:rPr>
          <w:sz w:val="28"/>
          <w:szCs w:val="28"/>
        </w:rPr>
        <w:t xml:space="preserve">экран </w:t>
      </w:r>
      <w:proofErr w:type="spellStart"/>
      <w:r w:rsidRPr="00135DEA">
        <w:rPr>
          <w:b/>
          <w:i/>
          <w:sz w:val="28"/>
          <w:szCs w:val="28"/>
        </w:rPr>
        <w:t>Launch</w:t>
      </w:r>
      <w:proofErr w:type="spellEnd"/>
      <w:r w:rsidRPr="00135DEA">
        <w:rPr>
          <w:b/>
          <w:i/>
          <w:spacing w:val="80"/>
          <w:sz w:val="28"/>
          <w:szCs w:val="28"/>
        </w:rPr>
        <w:t xml:space="preserve"> </w:t>
      </w:r>
      <w:proofErr w:type="spellStart"/>
      <w:r w:rsidRPr="00135DEA">
        <w:rPr>
          <w:b/>
          <w:i/>
          <w:sz w:val="28"/>
          <w:szCs w:val="28"/>
        </w:rPr>
        <w:t>Screen</w:t>
      </w:r>
      <w:proofErr w:type="spellEnd"/>
      <w:r w:rsidRPr="00135DEA">
        <w:rPr>
          <w:b/>
          <w:i/>
          <w:sz w:val="28"/>
          <w:szCs w:val="28"/>
        </w:rPr>
        <w:t xml:space="preserve"> </w:t>
      </w:r>
      <w:r w:rsidRPr="00135DEA">
        <w:rPr>
          <w:sz w:val="28"/>
          <w:szCs w:val="28"/>
        </w:rPr>
        <w:t>должен соответствовать макету. Текст на экране должен быть отдельным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элементом.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Логотип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приложения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должен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быть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расположен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по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центру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экрана</w:t>
      </w:r>
    </w:p>
    <w:p w14:paraId="410ABD58" w14:textId="5175F1D0" w:rsidR="005D5AB8" w:rsidRPr="00135DEA" w:rsidRDefault="005D5AB8" w:rsidP="00135DEA">
      <w:pPr>
        <w:pStyle w:val="af0"/>
        <w:widowControl w:val="0"/>
        <w:numPr>
          <w:ilvl w:val="0"/>
          <w:numId w:val="43"/>
        </w:numPr>
        <w:tabs>
          <w:tab w:val="left" w:pos="2993"/>
        </w:tabs>
        <w:autoSpaceDE w:val="0"/>
        <w:autoSpaceDN w:val="0"/>
        <w:spacing w:before="119" w:line="240" w:lineRule="auto"/>
        <w:jc w:val="both"/>
        <w:rPr>
          <w:rFonts w:asciiTheme="minorHAnsi" w:hAnsiTheme="minorHAnsi" w:cstheme="minorBidi"/>
          <w:sz w:val="28"/>
          <w:szCs w:val="28"/>
        </w:rPr>
      </w:pPr>
      <w:r w:rsidRPr="00135DEA">
        <w:rPr>
          <w:sz w:val="28"/>
          <w:szCs w:val="28"/>
        </w:rPr>
        <w:t>экран</w:t>
      </w:r>
      <w:r w:rsidRPr="00135DEA">
        <w:rPr>
          <w:spacing w:val="-15"/>
          <w:sz w:val="28"/>
          <w:szCs w:val="28"/>
        </w:rPr>
        <w:t xml:space="preserve"> </w:t>
      </w:r>
      <w:proofErr w:type="spellStart"/>
      <w:r w:rsidRPr="00135DEA">
        <w:rPr>
          <w:b/>
          <w:i/>
          <w:sz w:val="28"/>
          <w:szCs w:val="28"/>
        </w:rPr>
        <w:t>SignUp</w:t>
      </w:r>
      <w:proofErr w:type="spellEnd"/>
      <w:r w:rsidRPr="00135DEA">
        <w:rPr>
          <w:b/>
          <w:i/>
          <w:spacing w:val="-14"/>
          <w:sz w:val="28"/>
          <w:szCs w:val="28"/>
        </w:rPr>
        <w:t xml:space="preserve"> </w:t>
      </w:r>
      <w:proofErr w:type="spellStart"/>
      <w:r w:rsidRPr="00135DEA">
        <w:rPr>
          <w:b/>
          <w:i/>
          <w:sz w:val="28"/>
          <w:szCs w:val="28"/>
        </w:rPr>
        <w:t>Screen</w:t>
      </w:r>
      <w:proofErr w:type="spellEnd"/>
      <w:r w:rsidRPr="00135DEA">
        <w:rPr>
          <w:b/>
          <w:i/>
          <w:spacing w:val="-15"/>
          <w:sz w:val="28"/>
          <w:szCs w:val="28"/>
        </w:rPr>
        <w:t xml:space="preserve"> </w:t>
      </w:r>
      <w:r w:rsidRPr="00135DEA">
        <w:rPr>
          <w:sz w:val="28"/>
          <w:szCs w:val="28"/>
        </w:rPr>
        <w:t>должен</w:t>
      </w:r>
      <w:r w:rsidRPr="00135DEA">
        <w:rPr>
          <w:spacing w:val="-14"/>
          <w:sz w:val="28"/>
          <w:szCs w:val="28"/>
        </w:rPr>
        <w:t xml:space="preserve"> </w:t>
      </w:r>
      <w:r w:rsidRPr="00135DEA">
        <w:rPr>
          <w:sz w:val="28"/>
          <w:szCs w:val="28"/>
        </w:rPr>
        <w:t>соответствовать</w:t>
      </w:r>
      <w:r w:rsidRPr="00135DEA">
        <w:rPr>
          <w:spacing w:val="-15"/>
          <w:sz w:val="28"/>
          <w:szCs w:val="28"/>
        </w:rPr>
        <w:t xml:space="preserve"> </w:t>
      </w:r>
      <w:r w:rsidRPr="00135DEA">
        <w:rPr>
          <w:spacing w:val="-2"/>
          <w:sz w:val="28"/>
          <w:szCs w:val="28"/>
        </w:rPr>
        <w:t>макету</w:t>
      </w:r>
    </w:p>
    <w:p w14:paraId="6DD01C54" w14:textId="0C979992" w:rsidR="005D5AB8" w:rsidRPr="00135DEA" w:rsidRDefault="005D5AB8" w:rsidP="00135DEA">
      <w:pPr>
        <w:pStyle w:val="af0"/>
        <w:numPr>
          <w:ilvl w:val="2"/>
          <w:numId w:val="43"/>
        </w:numPr>
        <w:spacing w:before="156"/>
        <w:ind w:left="1276"/>
        <w:jc w:val="both"/>
        <w:rPr>
          <w:sz w:val="28"/>
          <w:szCs w:val="28"/>
        </w:rPr>
      </w:pPr>
      <w:r w:rsidRPr="00135DEA">
        <w:rPr>
          <w:sz w:val="28"/>
          <w:szCs w:val="28"/>
        </w:rPr>
        <w:t>при</w:t>
      </w:r>
      <w:r w:rsidRPr="00135DEA">
        <w:rPr>
          <w:spacing w:val="-11"/>
          <w:sz w:val="28"/>
          <w:szCs w:val="28"/>
        </w:rPr>
        <w:t xml:space="preserve"> </w:t>
      </w:r>
      <w:r w:rsidRPr="00135DEA">
        <w:rPr>
          <w:sz w:val="28"/>
          <w:szCs w:val="28"/>
        </w:rPr>
        <w:t>нажатии</w:t>
      </w:r>
      <w:r w:rsidRPr="00135DEA">
        <w:rPr>
          <w:spacing w:val="-10"/>
          <w:sz w:val="28"/>
          <w:szCs w:val="28"/>
        </w:rPr>
        <w:t xml:space="preserve"> </w:t>
      </w:r>
      <w:r w:rsidRPr="00135DEA">
        <w:rPr>
          <w:sz w:val="28"/>
          <w:szCs w:val="28"/>
        </w:rPr>
        <w:t>на</w:t>
      </w:r>
      <w:r w:rsidRPr="00135DEA">
        <w:rPr>
          <w:spacing w:val="-11"/>
          <w:sz w:val="28"/>
          <w:szCs w:val="28"/>
        </w:rPr>
        <w:t xml:space="preserve"> </w:t>
      </w:r>
      <w:r w:rsidRPr="00135DEA">
        <w:rPr>
          <w:sz w:val="28"/>
          <w:szCs w:val="28"/>
        </w:rPr>
        <w:t>кнопку</w:t>
      </w:r>
      <w:r w:rsidRPr="00135DEA">
        <w:rPr>
          <w:spacing w:val="-3"/>
          <w:sz w:val="28"/>
          <w:szCs w:val="28"/>
        </w:rPr>
        <w:t xml:space="preserve"> </w:t>
      </w:r>
      <w:r w:rsidRPr="00135DEA">
        <w:rPr>
          <w:sz w:val="28"/>
          <w:szCs w:val="28"/>
        </w:rPr>
        <w:t>"</w:t>
      </w:r>
      <w:r w:rsidRPr="00135DEA">
        <w:rPr>
          <w:i/>
          <w:sz w:val="28"/>
          <w:szCs w:val="28"/>
        </w:rPr>
        <w:t>Зарегистрироваться</w:t>
      </w:r>
      <w:r w:rsidRPr="00135DEA">
        <w:rPr>
          <w:sz w:val="28"/>
          <w:szCs w:val="28"/>
        </w:rPr>
        <w:t>"</w:t>
      </w:r>
      <w:r w:rsidRPr="00135DEA">
        <w:rPr>
          <w:spacing w:val="-11"/>
          <w:sz w:val="28"/>
          <w:szCs w:val="28"/>
        </w:rPr>
        <w:t xml:space="preserve"> </w:t>
      </w:r>
      <w:r w:rsidRPr="00135DEA">
        <w:rPr>
          <w:sz w:val="28"/>
          <w:szCs w:val="28"/>
        </w:rPr>
        <w:t>проверяются</w:t>
      </w:r>
      <w:r w:rsidRPr="00135DEA">
        <w:rPr>
          <w:spacing w:val="-10"/>
          <w:sz w:val="28"/>
          <w:szCs w:val="28"/>
        </w:rPr>
        <w:t xml:space="preserve"> </w:t>
      </w:r>
      <w:r w:rsidRPr="00135DEA">
        <w:rPr>
          <w:sz w:val="28"/>
          <w:szCs w:val="28"/>
        </w:rPr>
        <w:t>поля</w:t>
      </w:r>
      <w:r w:rsidRPr="00135DEA">
        <w:rPr>
          <w:spacing w:val="-11"/>
          <w:sz w:val="28"/>
          <w:szCs w:val="28"/>
        </w:rPr>
        <w:t xml:space="preserve"> </w:t>
      </w:r>
      <w:r w:rsidRPr="00135DEA">
        <w:rPr>
          <w:sz w:val="28"/>
          <w:szCs w:val="28"/>
        </w:rPr>
        <w:t>для</w:t>
      </w:r>
      <w:r w:rsidRPr="00135DEA">
        <w:rPr>
          <w:spacing w:val="-10"/>
          <w:sz w:val="28"/>
          <w:szCs w:val="28"/>
        </w:rPr>
        <w:t xml:space="preserve"> </w:t>
      </w:r>
      <w:r w:rsidRPr="00135DEA">
        <w:rPr>
          <w:sz w:val="28"/>
          <w:szCs w:val="28"/>
        </w:rPr>
        <w:t>ввода</w:t>
      </w:r>
      <w:r w:rsidRPr="00135DEA">
        <w:rPr>
          <w:spacing w:val="-10"/>
          <w:sz w:val="28"/>
          <w:szCs w:val="28"/>
        </w:rPr>
        <w:t xml:space="preserve"> </w:t>
      </w:r>
      <w:r w:rsidRPr="00135DEA">
        <w:rPr>
          <w:sz w:val="28"/>
          <w:szCs w:val="28"/>
        </w:rPr>
        <w:t>на</w:t>
      </w:r>
      <w:r w:rsidRPr="00135DEA">
        <w:rPr>
          <w:spacing w:val="-11"/>
          <w:sz w:val="28"/>
          <w:szCs w:val="28"/>
        </w:rPr>
        <w:t xml:space="preserve"> </w:t>
      </w:r>
      <w:proofErr w:type="spellStart"/>
      <w:proofErr w:type="gramStart"/>
      <w:r w:rsidRPr="00135DEA">
        <w:rPr>
          <w:spacing w:val="-2"/>
          <w:sz w:val="28"/>
          <w:szCs w:val="28"/>
        </w:rPr>
        <w:t>пустоту,</w:t>
      </w:r>
      <w:r w:rsidRPr="00135DEA">
        <w:rPr>
          <w:sz w:val="28"/>
          <w:szCs w:val="28"/>
        </w:rPr>
        <w:t>а</w:t>
      </w:r>
      <w:proofErr w:type="spellEnd"/>
      <w:proofErr w:type="gramEnd"/>
      <w:r w:rsidRPr="00135DEA">
        <w:rPr>
          <w:spacing w:val="-5"/>
          <w:sz w:val="28"/>
          <w:szCs w:val="28"/>
        </w:rPr>
        <w:t xml:space="preserve"> </w:t>
      </w:r>
      <w:r w:rsidRPr="00135DEA">
        <w:rPr>
          <w:sz w:val="28"/>
          <w:szCs w:val="28"/>
        </w:rPr>
        <w:t>также</w:t>
      </w:r>
      <w:r w:rsidRPr="00135DEA">
        <w:rPr>
          <w:spacing w:val="-2"/>
          <w:sz w:val="28"/>
          <w:szCs w:val="28"/>
        </w:rPr>
        <w:t xml:space="preserve"> </w:t>
      </w:r>
      <w:proofErr w:type="spellStart"/>
      <w:r w:rsidRPr="00135DEA">
        <w:rPr>
          <w:sz w:val="28"/>
          <w:szCs w:val="28"/>
        </w:rPr>
        <w:t>email</w:t>
      </w:r>
      <w:proofErr w:type="spellEnd"/>
      <w:r w:rsidRPr="00135DEA">
        <w:rPr>
          <w:spacing w:val="-5"/>
          <w:sz w:val="28"/>
          <w:szCs w:val="28"/>
        </w:rPr>
        <w:t xml:space="preserve"> </w:t>
      </w:r>
      <w:r w:rsidRPr="00135DEA">
        <w:rPr>
          <w:sz w:val="28"/>
          <w:szCs w:val="28"/>
        </w:rPr>
        <w:t>на</w:t>
      </w:r>
      <w:r w:rsidRPr="00135DEA">
        <w:rPr>
          <w:spacing w:val="-5"/>
          <w:sz w:val="28"/>
          <w:szCs w:val="28"/>
        </w:rPr>
        <w:t xml:space="preserve"> </w:t>
      </w:r>
      <w:r w:rsidRPr="00135DEA">
        <w:rPr>
          <w:sz w:val="28"/>
          <w:szCs w:val="28"/>
        </w:rPr>
        <w:t>корректность</w:t>
      </w:r>
      <w:r w:rsidRPr="00135DEA">
        <w:rPr>
          <w:spacing w:val="-2"/>
          <w:sz w:val="28"/>
          <w:szCs w:val="28"/>
        </w:rPr>
        <w:t xml:space="preserve"> </w:t>
      </w:r>
      <w:r w:rsidRPr="00135DEA">
        <w:rPr>
          <w:sz w:val="28"/>
          <w:szCs w:val="28"/>
        </w:rPr>
        <w:t>(требования</w:t>
      </w:r>
      <w:r w:rsidRPr="00135DEA">
        <w:rPr>
          <w:spacing w:val="-5"/>
          <w:sz w:val="28"/>
          <w:szCs w:val="28"/>
        </w:rPr>
        <w:t xml:space="preserve"> </w:t>
      </w:r>
      <w:r w:rsidRPr="00135DEA">
        <w:rPr>
          <w:sz w:val="28"/>
          <w:szCs w:val="28"/>
        </w:rPr>
        <w:t>к</w:t>
      </w:r>
      <w:r w:rsidRPr="00135DEA">
        <w:rPr>
          <w:spacing w:val="-3"/>
          <w:sz w:val="28"/>
          <w:szCs w:val="28"/>
        </w:rPr>
        <w:t xml:space="preserve"> </w:t>
      </w:r>
      <w:proofErr w:type="spellStart"/>
      <w:r w:rsidRPr="00135DEA">
        <w:rPr>
          <w:sz w:val="28"/>
          <w:szCs w:val="28"/>
        </w:rPr>
        <w:t>email</w:t>
      </w:r>
      <w:proofErr w:type="spellEnd"/>
      <w:r w:rsidRPr="00135DEA">
        <w:rPr>
          <w:spacing w:val="-5"/>
          <w:sz w:val="28"/>
          <w:szCs w:val="28"/>
        </w:rPr>
        <w:t xml:space="preserve"> </w:t>
      </w:r>
      <w:r w:rsidRPr="00135DEA">
        <w:rPr>
          <w:sz w:val="28"/>
          <w:szCs w:val="28"/>
        </w:rPr>
        <w:t>описаны</w:t>
      </w:r>
      <w:r w:rsidRPr="00135DEA">
        <w:rPr>
          <w:spacing w:val="-5"/>
          <w:sz w:val="28"/>
          <w:szCs w:val="28"/>
        </w:rPr>
        <w:t xml:space="preserve"> </w:t>
      </w:r>
      <w:r w:rsidRPr="00135DEA">
        <w:rPr>
          <w:sz w:val="28"/>
          <w:szCs w:val="28"/>
        </w:rPr>
        <w:t>в</w:t>
      </w:r>
      <w:r w:rsidRPr="00135DEA">
        <w:rPr>
          <w:spacing w:val="-5"/>
          <w:sz w:val="28"/>
          <w:szCs w:val="28"/>
        </w:rPr>
        <w:t xml:space="preserve"> </w:t>
      </w:r>
      <w:r w:rsidRPr="00135DEA">
        <w:rPr>
          <w:sz w:val="28"/>
          <w:szCs w:val="28"/>
        </w:rPr>
        <w:t>документации</w:t>
      </w:r>
      <w:r w:rsidRPr="00135DEA">
        <w:rPr>
          <w:spacing w:val="-5"/>
          <w:sz w:val="28"/>
          <w:szCs w:val="28"/>
        </w:rPr>
        <w:t xml:space="preserve"> </w:t>
      </w:r>
      <w:r w:rsidRPr="00135DEA">
        <w:rPr>
          <w:sz w:val="28"/>
          <w:szCs w:val="28"/>
        </w:rPr>
        <w:t>к</w:t>
      </w:r>
      <w:r w:rsidRPr="00135DEA">
        <w:rPr>
          <w:spacing w:val="-3"/>
          <w:sz w:val="28"/>
          <w:szCs w:val="28"/>
        </w:rPr>
        <w:t xml:space="preserve"> </w:t>
      </w:r>
      <w:r w:rsidRPr="00135DEA">
        <w:rPr>
          <w:sz w:val="28"/>
          <w:szCs w:val="28"/>
        </w:rPr>
        <w:t>API).</w:t>
      </w:r>
      <w:r w:rsidRPr="00135DEA">
        <w:rPr>
          <w:spacing w:val="-5"/>
          <w:sz w:val="28"/>
          <w:szCs w:val="28"/>
        </w:rPr>
        <w:t xml:space="preserve"> </w:t>
      </w:r>
      <w:r w:rsidRPr="00135DEA">
        <w:rPr>
          <w:sz w:val="28"/>
          <w:szCs w:val="28"/>
        </w:rPr>
        <w:t>При некорректном заполнении ошибка отображается с помощью диалогового окна. Так же проверяется равенство пароля и его повтора.</w:t>
      </w:r>
    </w:p>
    <w:p w14:paraId="0DDB47AE" w14:textId="77777777" w:rsidR="005D5AB8" w:rsidRPr="00135DEA" w:rsidRDefault="005D5AB8" w:rsidP="00135DEA">
      <w:pPr>
        <w:pStyle w:val="a4"/>
        <w:numPr>
          <w:ilvl w:val="2"/>
          <w:numId w:val="43"/>
        </w:numPr>
        <w:spacing w:before="17" w:line="360" w:lineRule="auto"/>
        <w:ind w:left="1276" w:right="355"/>
        <w:jc w:val="both"/>
        <w:rPr>
          <w:rFonts w:ascii="Times New Roman" w:hAnsi="Times New Roman" w:cs="Times New Roman"/>
          <w:sz w:val="28"/>
          <w:szCs w:val="28"/>
        </w:rPr>
      </w:pPr>
      <w:r w:rsidRPr="00135DEA">
        <w:rPr>
          <w:rFonts w:ascii="Times New Roman" w:hAnsi="Times New Roman" w:cs="Times New Roman"/>
          <w:sz w:val="28"/>
          <w:szCs w:val="28"/>
        </w:rPr>
        <w:t>при корректном заполнении формы регистрации запрос регистрации отправляется на сервер.</w:t>
      </w:r>
      <w:r w:rsidRPr="00135DE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При</w:t>
      </w:r>
      <w:r w:rsidRPr="00135DE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получении</w:t>
      </w:r>
      <w:r w:rsidRPr="00135DE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ошибки</w:t>
      </w:r>
      <w:r w:rsidRPr="00135DE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от</w:t>
      </w:r>
      <w:r w:rsidRPr="00135DE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сервера</w:t>
      </w:r>
      <w:r w:rsidRPr="00135DE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она</w:t>
      </w:r>
      <w:r w:rsidRPr="00135DE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отображается</w:t>
      </w:r>
      <w:r w:rsidRPr="00135DE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с</w:t>
      </w:r>
      <w:r w:rsidRPr="00135DE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помощью</w:t>
      </w:r>
      <w:r w:rsidRPr="00135DE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 xml:space="preserve">диалогового окна. При успешной регистрации автоматически осуществляется авторизация и переход на </w:t>
      </w:r>
      <w:proofErr w:type="spellStart"/>
      <w:r w:rsidRPr="00135DEA">
        <w:rPr>
          <w:rFonts w:ascii="Times New Roman" w:hAnsi="Times New Roman" w:cs="Times New Roman"/>
          <w:b/>
          <w:i/>
          <w:sz w:val="28"/>
          <w:szCs w:val="28"/>
        </w:rPr>
        <w:t>Main</w:t>
      </w:r>
      <w:proofErr w:type="spellEnd"/>
      <w:r w:rsidRPr="00135DE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35DEA">
        <w:rPr>
          <w:rFonts w:ascii="Times New Roman" w:hAnsi="Times New Roman" w:cs="Times New Roman"/>
          <w:b/>
          <w:i/>
          <w:sz w:val="28"/>
          <w:szCs w:val="28"/>
        </w:rPr>
        <w:t>Screen</w:t>
      </w:r>
      <w:proofErr w:type="spellEnd"/>
      <w:r w:rsidRPr="00135DEA">
        <w:rPr>
          <w:rFonts w:ascii="Times New Roman" w:hAnsi="Times New Roman" w:cs="Times New Roman"/>
          <w:sz w:val="28"/>
          <w:szCs w:val="28"/>
        </w:rPr>
        <w:t>.</w:t>
      </w:r>
    </w:p>
    <w:p w14:paraId="69B5097D" w14:textId="77777777" w:rsidR="00135DEA" w:rsidRPr="00135DEA" w:rsidRDefault="00135DEA" w:rsidP="00135DEA">
      <w:pPr>
        <w:pStyle w:val="af0"/>
        <w:numPr>
          <w:ilvl w:val="2"/>
          <w:numId w:val="43"/>
        </w:numPr>
        <w:spacing w:before="15" w:line="360" w:lineRule="auto"/>
        <w:ind w:left="1276"/>
        <w:jc w:val="both"/>
        <w:rPr>
          <w:sz w:val="28"/>
          <w:szCs w:val="28"/>
        </w:rPr>
      </w:pPr>
      <w:r w:rsidRPr="00135DEA">
        <w:rPr>
          <w:sz w:val="28"/>
          <w:szCs w:val="28"/>
        </w:rPr>
        <w:t>при</w:t>
      </w:r>
      <w:r w:rsidRPr="00135DEA">
        <w:rPr>
          <w:spacing w:val="-4"/>
          <w:sz w:val="28"/>
          <w:szCs w:val="28"/>
        </w:rPr>
        <w:t xml:space="preserve"> </w:t>
      </w:r>
      <w:r w:rsidRPr="00135DEA">
        <w:rPr>
          <w:sz w:val="28"/>
          <w:szCs w:val="28"/>
        </w:rPr>
        <w:t>нажатии</w:t>
      </w:r>
      <w:r w:rsidRPr="00135DEA">
        <w:rPr>
          <w:spacing w:val="-4"/>
          <w:sz w:val="28"/>
          <w:szCs w:val="28"/>
        </w:rPr>
        <w:t xml:space="preserve"> </w:t>
      </w:r>
      <w:r w:rsidRPr="00135DEA">
        <w:rPr>
          <w:sz w:val="28"/>
          <w:szCs w:val="28"/>
        </w:rPr>
        <w:t>на</w:t>
      </w:r>
      <w:r w:rsidRPr="00135DEA">
        <w:rPr>
          <w:spacing w:val="-4"/>
          <w:sz w:val="28"/>
          <w:szCs w:val="28"/>
        </w:rPr>
        <w:t xml:space="preserve"> </w:t>
      </w:r>
      <w:r w:rsidRPr="00135DEA">
        <w:rPr>
          <w:sz w:val="28"/>
          <w:szCs w:val="28"/>
        </w:rPr>
        <w:t>кнопку</w:t>
      </w:r>
      <w:r w:rsidRPr="00135DEA">
        <w:rPr>
          <w:spacing w:val="-2"/>
          <w:sz w:val="28"/>
          <w:szCs w:val="28"/>
        </w:rPr>
        <w:t xml:space="preserve"> </w:t>
      </w:r>
      <w:r w:rsidRPr="00135DEA">
        <w:rPr>
          <w:sz w:val="28"/>
          <w:szCs w:val="28"/>
        </w:rPr>
        <w:t>"</w:t>
      </w:r>
      <w:r w:rsidRPr="00135DEA">
        <w:rPr>
          <w:b/>
          <w:i/>
          <w:sz w:val="28"/>
          <w:szCs w:val="28"/>
        </w:rPr>
        <w:t>У</w:t>
      </w:r>
      <w:r w:rsidRPr="00135DEA">
        <w:rPr>
          <w:b/>
          <w:i/>
          <w:spacing w:val="-4"/>
          <w:sz w:val="28"/>
          <w:szCs w:val="28"/>
        </w:rPr>
        <w:t xml:space="preserve"> </w:t>
      </w:r>
      <w:r w:rsidRPr="00135DEA">
        <w:rPr>
          <w:b/>
          <w:i/>
          <w:sz w:val="28"/>
          <w:szCs w:val="28"/>
        </w:rPr>
        <w:t>меня</w:t>
      </w:r>
      <w:r w:rsidRPr="00135DEA">
        <w:rPr>
          <w:b/>
          <w:i/>
          <w:spacing w:val="-4"/>
          <w:sz w:val="28"/>
          <w:szCs w:val="28"/>
        </w:rPr>
        <w:t xml:space="preserve"> </w:t>
      </w:r>
      <w:r w:rsidRPr="00135DEA">
        <w:rPr>
          <w:b/>
          <w:i/>
          <w:sz w:val="28"/>
          <w:szCs w:val="28"/>
        </w:rPr>
        <w:t>уже</w:t>
      </w:r>
      <w:r w:rsidRPr="00135DEA">
        <w:rPr>
          <w:b/>
          <w:i/>
          <w:spacing w:val="-4"/>
          <w:sz w:val="28"/>
          <w:szCs w:val="28"/>
        </w:rPr>
        <w:t xml:space="preserve"> </w:t>
      </w:r>
      <w:r w:rsidRPr="00135DEA">
        <w:rPr>
          <w:b/>
          <w:i/>
          <w:sz w:val="28"/>
          <w:szCs w:val="28"/>
        </w:rPr>
        <w:t>есть</w:t>
      </w:r>
      <w:r w:rsidRPr="00135DEA">
        <w:rPr>
          <w:b/>
          <w:i/>
          <w:spacing w:val="-4"/>
          <w:sz w:val="28"/>
          <w:szCs w:val="28"/>
        </w:rPr>
        <w:t xml:space="preserve"> </w:t>
      </w:r>
      <w:r w:rsidRPr="00135DEA">
        <w:rPr>
          <w:b/>
          <w:i/>
          <w:sz w:val="28"/>
          <w:szCs w:val="28"/>
        </w:rPr>
        <w:t>аккаунт</w:t>
      </w:r>
      <w:r w:rsidRPr="00135DEA">
        <w:rPr>
          <w:sz w:val="28"/>
          <w:szCs w:val="28"/>
        </w:rPr>
        <w:t>"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осуществляется</w:t>
      </w:r>
      <w:r w:rsidRPr="00135DEA">
        <w:rPr>
          <w:spacing w:val="-4"/>
          <w:sz w:val="28"/>
          <w:szCs w:val="28"/>
        </w:rPr>
        <w:t xml:space="preserve"> </w:t>
      </w:r>
      <w:r w:rsidRPr="00135DEA">
        <w:rPr>
          <w:sz w:val="28"/>
          <w:szCs w:val="28"/>
        </w:rPr>
        <w:t>переход</w:t>
      </w:r>
      <w:r w:rsidRPr="00135DEA">
        <w:rPr>
          <w:spacing w:val="-4"/>
          <w:sz w:val="28"/>
          <w:szCs w:val="28"/>
        </w:rPr>
        <w:t xml:space="preserve"> </w:t>
      </w:r>
      <w:r w:rsidRPr="00135DEA">
        <w:rPr>
          <w:sz w:val="28"/>
          <w:szCs w:val="28"/>
        </w:rPr>
        <w:t>на</w:t>
      </w:r>
      <w:r w:rsidRPr="00135DEA">
        <w:rPr>
          <w:spacing w:val="-4"/>
          <w:sz w:val="28"/>
          <w:szCs w:val="28"/>
        </w:rPr>
        <w:t xml:space="preserve"> </w:t>
      </w:r>
      <w:proofErr w:type="spellStart"/>
      <w:r w:rsidRPr="00135DEA">
        <w:rPr>
          <w:b/>
          <w:i/>
          <w:sz w:val="28"/>
          <w:szCs w:val="28"/>
        </w:rPr>
        <w:t>SignIn</w:t>
      </w:r>
      <w:proofErr w:type="spellEnd"/>
      <w:r w:rsidRPr="00135DEA">
        <w:rPr>
          <w:b/>
          <w:i/>
          <w:sz w:val="28"/>
          <w:szCs w:val="28"/>
        </w:rPr>
        <w:t xml:space="preserve"> </w:t>
      </w:r>
      <w:proofErr w:type="spellStart"/>
      <w:r w:rsidRPr="00135DEA">
        <w:rPr>
          <w:b/>
          <w:i/>
          <w:spacing w:val="-2"/>
          <w:sz w:val="28"/>
          <w:szCs w:val="28"/>
        </w:rPr>
        <w:t>Screen</w:t>
      </w:r>
      <w:proofErr w:type="spellEnd"/>
      <w:r w:rsidRPr="00135DEA">
        <w:rPr>
          <w:spacing w:val="-2"/>
          <w:sz w:val="28"/>
          <w:szCs w:val="28"/>
        </w:rPr>
        <w:t>.</w:t>
      </w:r>
    </w:p>
    <w:p w14:paraId="34CA94BA" w14:textId="76489375" w:rsidR="005D5AB8" w:rsidRPr="00135DEA" w:rsidRDefault="00135DEA" w:rsidP="00135DEA">
      <w:pPr>
        <w:pStyle w:val="af0"/>
        <w:numPr>
          <w:ilvl w:val="2"/>
          <w:numId w:val="43"/>
        </w:numPr>
        <w:spacing w:before="96"/>
        <w:ind w:left="1276"/>
        <w:jc w:val="both"/>
        <w:rPr>
          <w:sz w:val="28"/>
          <w:szCs w:val="28"/>
        </w:rPr>
      </w:pPr>
      <w:r w:rsidRPr="00135DEA">
        <w:rPr>
          <w:sz w:val="28"/>
          <w:szCs w:val="28"/>
        </w:rPr>
        <w:t>при</w:t>
      </w:r>
      <w:r w:rsidRPr="00135DEA">
        <w:rPr>
          <w:spacing w:val="-10"/>
          <w:sz w:val="28"/>
          <w:szCs w:val="28"/>
        </w:rPr>
        <w:t xml:space="preserve"> </w:t>
      </w:r>
      <w:r w:rsidRPr="00135DEA">
        <w:rPr>
          <w:sz w:val="28"/>
          <w:szCs w:val="28"/>
        </w:rPr>
        <w:t>первом</w:t>
      </w:r>
      <w:r w:rsidRPr="00135DEA">
        <w:rPr>
          <w:spacing w:val="-10"/>
          <w:sz w:val="28"/>
          <w:szCs w:val="28"/>
        </w:rPr>
        <w:t xml:space="preserve"> </w:t>
      </w:r>
      <w:r w:rsidRPr="00135DEA">
        <w:rPr>
          <w:sz w:val="28"/>
          <w:szCs w:val="28"/>
        </w:rPr>
        <w:t>запуске</w:t>
      </w:r>
      <w:r w:rsidRPr="00135DEA">
        <w:rPr>
          <w:spacing w:val="-9"/>
          <w:sz w:val="28"/>
          <w:szCs w:val="28"/>
        </w:rPr>
        <w:t xml:space="preserve"> </w:t>
      </w:r>
      <w:r w:rsidRPr="00135DEA">
        <w:rPr>
          <w:sz w:val="28"/>
          <w:szCs w:val="28"/>
        </w:rPr>
        <w:t>приложения</w:t>
      </w:r>
      <w:r w:rsidRPr="00135DEA">
        <w:rPr>
          <w:spacing w:val="-10"/>
          <w:sz w:val="28"/>
          <w:szCs w:val="28"/>
        </w:rPr>
        <w:t xml:space="preserve"> </w:t>
      </w:r>
      <w:r w:rsidRPr="00135DEA">
        <w:rPr>
          <w:sz w:val="28"/>
          <w:szCs w:val="28"/>
        </w:rPr>
        <w:t>после</w:t>
      </w:r>
      <w:r w:rsidRPr="00135DEA">
        <w:rPr>
          <w:spacing w:val="-10"/>
          <w:sz w:val="28"/>
          <w:szCs w:val="28"/>
        </w:rPr>
        <w:t xml:space="preserve"> </w:t>
      </w:r>
      <w:proofErr w:type="spellStart"/>
      <w:r w:rsidRPr="00135DEA">
        <w:rPr>
          <w:b/>
          <w:i/>
          <w:sz w:val="28"/>
          <w:szCs w:val="28"/>
        </w:rPr>
        <w:t>Launch</w:t>
      </w:r>
      <w:proofErr w:type="spellEnd"/>
      <w:r w:rsidRPr="00135DEA">
        <w:rPr>
          <w:b/>
          <w:i/>
          <w:spacing w:val="34"/>
          <w:sz w:val="28"/>
          <w:szCs w:val="28"/>
        </w:rPr>
        <w:t xml:space="preserve"> </w:t>
      </w:r>
      <w:proofErr w:type="spellStart"/>
      <w:r w:rsidRPr="00135DEA">
        <w:rPr>
          <w:b/>
          <w:i/>
          <w:sz w:val="28"/>
          <w:szCs w:val="28"/>
        </w:rPr>
        <w:t>Screen</w:t>
      </w:r>
      <w:proofErr w:type="spellEnd"/>
      <w:r w:rsidRPr="00135DEA">
        <w:rPr>
          <w:b/>
          <w:i/>
          <w:spacing w:val="-9"/>
          <w:sz w:val="28"/>
          <w:szCs w:val="28"/>
        </w:rPr>
        <w:t xml:space="preserve"> </w:t>
      </w:r>
      <w:r w:rsidRPr="00135DEA">
        <w:rPr>
          <w:sz w:val="28"/>
          <w:szCs w:val="28"/>
        </w:rPr>
        <w:t>отображается</w:t>
      </w:r>
      <w:r w:rsidRPr="00135DEA">
        <w:rPr>
          <w:spacing w:val="-10"/>
          <w:sz w:val="28"/>
          <w:szCs w:val="28"/>
        </w:rPr>
        <w:t xml:space="preserve"> </w:t>
      </w:r>
      <w:proofErr w:type="spellStart"/>
      <w:r w:rsidRPr="00135DEA">
        <w:rPr>
          <w:b/>
          <w:i/>
          <w:sz w:val="28"/>
          <w:szCs w:val="28"/>
        </w:rPr>
        <w:t>SignUp</w:t>
      </w:r>
      <w:proofErr w:type="spellEnd"/>
      <w:r w:rsidRPr="00135DEA">
        <w:rPr>
          <w:b/>
          <w:i/>
          <w:spacing w:val="33"/>
          <w:sz w:val="28"/>
          <w:szCs w:val="28"/>
        </w:rPr>
        <w:t xml:space="preserve"> </w:t>
      </w:r>
      <w:proofErr w:type="spellStart"/>
      <w:r w:rsidRPr="00135DEA">
        <w:rPr>
          <w:b/>
          <w:i/>
          <w:spacing w:val="-2"/>
          <w:sz w:val="28"/>
          <w:szCs w:val="28"/>
        </w:rPr>
        <w:t>Screen</w:t>
      </w:r>
      <w:proofErr w:type="spellEnd"/>
      <w:r w:rsidRPr="00135DEA">
        <w:rPr>
          <w:spacing w:val="-2"/>
          <w:sz w:val="28"/>
          <w:szCs w:val="28"/>
        </w:rPr>
        <w:t>.</w:t>
      </w:r>
      <w:r w:rsidRPr="00135DEA">
        <w:rPr>
          <w:spacing w:val="-2"/>
          <w:sz w:val="28"/>
          <w:szCs w:val="28"/>
        </w:rPr>
        <w:t xml:space="preserve"> </w:t>
      </w:r>
      <w:r w:rsidRPr="00135DEA">
        <w:rPr>
          <w:sz w:val="28"/>
          <w:szCs w:val="28"/>
        </w:rPr>
        <w:t>При</w:t>
      </w:r>
      <w:r w:rsidRPr="00135DEA">
        <w:rPr>
          <w:spacing w:val="-11"/>
          <w:sz w:val="28"/>
          <w:szCs w:val="28"/>
        </w:rPr>
        <w:t xml:space="preserve"> </w:t>
      </w:r>
      <w:r w:rsidRPr="00135DEA">
        <w:rPr>
          <w:sz w:val="28"/>
          <w:szCs w:val="28"/>
        </w:rPr>
        <w:t>последующих</w:t>
      </w:r>
      <w:r w:rsidRPr="00135DEA">
        <w:rPr>
          <w:spacing w:val="-10"/>
          <w:sz w:val="28"/>
          <w:szCs w:val="28"/>
        </w:rPr>
        <w:t xml:space="preserve"> </w:t>
      </w:r>
      <w:r w:rsidRPr="00135DEA">
        <w:rPr>
          <w:sz w:val="28"/>
          <w:szCs w:val="28"/>
        </w:rPr>
        <w:t>-</w:t>
      </w:r>
      <w:r w:rsidRPr="00135DEA">
        <w:rPr>
          <w:spacing w:val="-11"/>
          <w:sz w:val="28"/>
          <w:szCs w:val="28"/>
        </w:rPr>
        <w:t xml:space="preserve"> </w:t>
      </w:r>
      <w:proofErr w:type="spellStart"/>
      <w:r w:rsidRPr="00135DEA">
        <w:rPr>
          <w:b/>
          <w:i/>
          <w:sz w:val="28"/>
          <w:szCs w:val="28"/>
        </w:rPr>
        <w:t>SignIn</w:t>
      </w:r>
      <w:proofErr w:type="spellEnd"/>
      <w:r w:rsidRPr="00135DEA">
        <w:rPr>
          <w:b/>
          <w:i/>
          <w:spacing w:val="-10"/>
          <w:sz w:val="28"/>
          <w:szCs w:val="28"/>
        </w:rPr>
        <w:t xml:space="preserve"> </w:t>
      </w:r>
      <w:proofErr w:type="spellStart"/>
      <w:r w:rsidRPr="00135DEA">
        <w:rPr>
          <w:b/>
          <w:i/>
          <w:spacing w:val="-2"/>
          <w:sz w:val="28"/>
          <w:szCs w:val="28"/>
        </w:rPr>
        <w:t>Screen</w:t>
      </w:r>
      <w:proofErr w:type="spellEnd"/>
    </w:p>
    <w:p w14:paraId="25FBEB0B" w14:textId="388A5616" w:rsidR="00135DEA" w:rsidRPr="00135DEA" w:rsidRDefault="00135DEA" w:rsidP="00135DEA">
      <w:pPr>
        <w:pStyle w:val="af0"/>
        <w:widowControl w:val="0"/>
        <w:numPr>
          <w:ilvl w:val="0"/>
          <w:numId w:val="43"/>
        </w:numPr>
        <w:tabs>
          <w:tab w:val="left" w:pos="718"/>
        </w:tabs>
        <w:autoSpaceDE w:val="0"/>
        <w:autoSpaceDN w:val="0"/>
        <w:spacing w:before="137" w:line="240" w:lineRule="auto"/>
        <w:contextualSpacing w:val="0"/>
        <w:jc w:val="both"/>
        <w:rPr>
          <w:sz w:val="28"/>
          <w:szCs w:val="28"/>
        </w:rPr>
      </w:pPr>
      <w:r w:rsidRPr="00135DEA">
        <w:rPr>
          <w:sz w:val="28"/>
          <w:szCs w:val="28"/>
        </w:rPr>
        <w:t>экран</w:t>
      </w:r>
      <w:r w:rsidRPr="00135DEA">
        <w:rPr>
          <w:spacing w:val="-15"/>
          <w:sz w:val="28"/>
          <w:szCs w:val="28"/>
        </w:rPr>
        <w:t xml:space="preserve"> </w:t>
      </w:r>
      <w:proofErr w:type="spellStart"/>
      <w:r w:rsidRPr="00135DEA">
        <w:rPr>
          <w:b/>
          <w:i/>
          <w:sz w:val="28"/>
          <w:szCs w:val="28"/>
        </w:rPr>
        <w:t>SignIn</w:t>
      </w:r>
      <w:proofErr w:type="spellEnd"/>
      <w:r w:rsidRPr="00135DEA">
        <w:rPr>
          <w:b/>
          <w:i/>
          <w:spacing w:val="-13"/>
          <w:sz w:val="28"/>
          <w:szCs w:val="28"/>
        </w:rPr>
        <w:t xml:space="preserve"> </w:t>
      </w:r>
      <w:proofErr w:type="spellStart"/>
      <w:r w:rsidRPr="00135DEA">
        <w:rPr>
          <w:b/>
          <w:i/>
          <w:sz w:val="28"/>
          <w:szCs w:val="28"/>
        </w:rPr>
        <w:t>Screen</w:t>
      </w:r>
      <w:proofErr w:type="spellEnd"/>
      <w:r w:rsidRPr="00135DEA">
        <w:rPr>
          <w:b/>
          <w:i/>
          <w:spacing w:val="-14"/>
          <w:sz w:val="28"/>
          <w:szCs w:val="28"/>
        </w:rPr>
        <w:t xml:space="preserve"> </w:t>
      </w:r>
      <w:r w:rsidRPr="00135DEA">
        <w:rPr>
          <w:sz w:val="28"/>
          <w:szCs w:val="28"/>
        </w:rPr>
        <w:t>должен</w:t>
      </w:r>
      <w:r w:rsidRPr="00135DEA">
        <w:rPr>
          <w:spacing w:val="-15"/>
          <w:sz w:val="28"/>
          <w:szCs w:val="28"/>
        </w:rPr>
        <w:t xml:space="preserve"> </w:t>
      </w:r>
      <w:r w:rsidRPr="00135DEA">
        <w:rPr>
          <w:sz w:val="28"/>
          <w:szCs w:val="28"/>
        </w:rPr>
        <w:t>соответствовать</w:t>
      </w:r>
      <w:r w:rsidRPr="00135DEA">
        <w:rPr>
          <w:spacing w:val="-14"/>
          <w:sz w:val="28"/>
          <w:szCs w:val="28"/>
        </w:rPr>
        <w:t xml:space="preserve"> </w:t>
      </w:r>
      <w:r w:rsidRPr="00135DEA">
        <w:rPr>
          <w:spacing w:val="-2"/>
          <w:sz w:val="28"/>
          <w:szCs w:val="28"/>
        </w:rPr>
        <w:t>макету:</w:t>
      </w:r>
    </w:p>
    <w:p w14:paraId="7BF609FF" w14:textId="77777777" w:rsidR="00135DEA" w:rsidRPr="00135DEA" w:rsidRDefault="00135DEA" w:rsidP="00135DEA">
      <w:pPr>
        <w:pStyle w:val="a4"/>
        <w:numPr>
          <w:ilvl w:val="2"/>
          <w:numId w:val="43"/>
        </w:numPr>
        <w:tabs>
          <w:tab w:val="left" w:pos="3115"/>
          <w:tab w:val="left" w:pos="4732"/>
          <w:tab w:val="left" w:pos="8277"/>
        </w:tabs>
        <w:spacing w:before="155" w:line="360" w:lineRule="auto"/>
        <w:ind w:left="1276" w:right="355"/>
        <w:jc w:val="both"/>
        <w:rPr>
          <w:rFonts w:ascii="Times New Roman" w:hAnsi="Times New Roman" w:cs="Times New Roman"/>
          <w:sz w:val="28"/>
          <w:szCs w:val="28"/>
        </w:rPr>
      </w:pPr>
      <w:r w:rsidRPr="00135DEA">
        <w:rPr>
          <w:rFonts w:ascii="Times New Roman" w:hAnsi="Times New Roman" w:cs="Times New Roman"/>
          <w:sz w:val="28"/>
          <w:szCs w:val="28"/>
        </w:rPr>
        <w:t>при</w:t>
      </w:r>
      <w:r w:rsidRPr="00135D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нажатии</w:t>
      </w:r>
      <w:r w:rsidRPr="00135D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на</w:t>
      </w:r>
      <w:r w:rsidRPr="00135D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кнопку "</w:t>
      </w:r>
      <w:r w:rsidRPr="00135DEA">
        <w:rPr>
          <w:rFonts w:ascii="Times New Roman" w:hAnsi="Times New Roman" w:cs="Times New Roman"/>
          <w:i/>
          <w:sz w:val="28"/>
          <w:szCs w:val="28"/>
        </w:rPr>
        <w:t>Войти</w:t>
      </w:r>
      <w:r w:rsidRPr="00135DEA">
        <w:rPr>
          <w:rFonts w:ascii="Times New Roman" w:hAnsi="Times New Roman" w:cs="Times New Roman"/>
          <w:sz w:val="28"/>
          <w:szCs w:val="28"/>
        </w:rPr>
        <w:t>"</w:t>
      </w:r>
      <w:r w:rsidRPr="00135D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проверяются</w:t>
      </w:r>
      <w:r w:rsidRPr="00135D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поля</w:t>
      </w:r>
      <w:r w:rsidRPr="00135D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для</w:t>
      </w:r>
      <w:r w:rsidRPr="00135D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ввода</w:t>
      </w:r>
      <w:r w:rsidRPr="00135D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на</w:t>
      </w:r>
      <w:r w:rsidRPr="00135D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пустоту,</w:t>
      </w:r>
      <w:r w:rsidRPr="00135D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а</w:t>
      </w:r>
      <w:r w:rsidRPr="00135DE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 xml:space="preserve">также </w:t>
      </w:r>
      <w:proofErr w:type="spellStart"/>
      <w:r w:rsidRPr="00135DEA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135DEA">
        <w:rPr>
          <w:rFonts w:ascii="Times New Roman" w:hAnsi="Times New Roman" w:cs="Times New Roman"/>
          <w:sz w:val="28"/>
          <w:szCs w:val="28"/>
        </w:rPr>
        <w:t xml:space="preserve"> на корректность</w:t>
      </w:r>
      <w:r w:rsidRPr="00135DEA">
        <w:rPr>
          <w:rFonts w:ascii="Times New Roman" w:hAnsi="Times New Roman" w:cs="Times New Roman"/>
          <w:sz w:val="28"/>
          <w:szCs w:val="28"/>
        </w:rPr>
        <w:tab/>
        <w:t>(требования к</w:t>
      </w:r>
      <w:r w:rsidRPr="00135DE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35DEA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135DEA">
        <w:rPr>
          <w:rFonts w:ascii="Times New Roman" w:hAnsi="Times New Roman" w:cs="Times New Roman"/>
          <w:sz w:val="28"/>
          <w:szCs w:val="28"/>
        </w:rPr>
        <w:t xml:space="preserve"> описаны в документации к</w:t>
      </w:r>
      <w:r w:rsidRPr="00135DEA">
        <w:rPr>
          <w:rFonts w:ascii="Times New Roman" w:hAnsi="Times New Roman" w:cs="Times New Roman"/>
          <w:sz w:val="28"/>
          <w:szCs w:val="28"/>
        </w:rPr>
        <w:tab/>
        <w:t>API). При некорректном заполнении ошибка отображается с помощью диалогового окна. При корректном заполнении формы на сервер отправляется соответствующий запрос.</w:t>
      </w:r>
    </w:p>
    <w:p w14:paraId="594DE451" w14:textId="2D5781A5" w:rsidR="00135DEA" w:rsidRDefault="00135DEA" w:rsidP="00135DEA">
      <w:pPr>
        <w:pStyle w:val="af0"/>
        <w:numPr>
          <w:ilvl w:val="2"/>
          <w:numId w:val="43"/>
        </w:numPr>
        <w:spacing w:before="96"/>
        <w:ind w:left="1276"/>
        <w:jc w:val="both"/>
        <w:rPr>
          <w:sz w:val="28"/>
          <w:szCs w:val="28"/>
        </w:rPr>
      </w:pPr>
      <w:r w:rsidRPr="00135DEA">
        <w:rPr>
          <w:sz w:val="28"/>
          <w:szCs w:val="28"/>
        </w:rPr>
        <w:lastRenderedPageBreak/>
        <w:t>при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нажатии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на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кнопку</w:t>
      </w:r>
      <w:r w:rsidRPr="00135DEA">
        <w:rPr>
          <w:spacing w:val="-3"/>
          <w:sz w:val="28"/>
          <w:szCs w:val="28"/>
        </w:rPr>
        <w:t xml:space="preserve"> </w:t>
      </w:r>
      <w:r w:rsidRPr="00135DEA">
        <w:rPr>
          <w:sz w:val="28"/>
          <w:szCs w:val="28"/>
        </w:rPr>
        <w:t>"</w:t>
      </w:r>
      <w:r w:rsidRPr="00135DEA">
        <w:rPr>
          <w:i/>
          <w:sz w:val="28"/>
          <w:szCs w:val="28"/>
        </w:rPr>
        <w:t>Регистрация</w:t>
      </w:r>
      <w:r w:rsidRPr="00135DEA">
        <w:rPr>
          <w:sz w:val="28"/>
          <w:szCs w:val="28"/>
        </w:rPr>
        <w:t>"</w:t>
      </w:r>
      <w:r w:rsidRPr="00135DEA">
        <w:rPr>
          <w:spacing w:val="-7"/>
          <w:sz w:val="28"/>
          <w:szCs w:val="28"/>
        </w:rPr>
        <w:t xml:space="preserve"> </w:t>
      </w:r>
      <w:r w:rsidRPr="00135DEA">
        <w:rPr>
          <w:sz w:val="28"/>
          <w:szCs w:val="28"/>
        </w:rPr>
        <w:t>осуществляется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переход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на</w:t>
      </w:r>
      <w:r w:rsidRPr="00135DEA">
        <w:rPr>
          <w:spacing w:val="-6"/>
          <w:sz w:val="28"/>
          <w:szCs w:val="28"/>
        </w:rPr>
        <w:t xml:space="preserve"> </w:t>
      </w:r>
      <w:proofErr w:type="spellStart"/>
      <w:r w:rsidRPr="00135DEA">
        <w:rPr>
          <w:b/>
          <w:i/>
          <w:sz w:val="28"/>
          <w:szCs w:val="28"/>
        </w:rPr>
        <w:t>SignUp</w:t>
      </w:r>
      <w:proofErr w:type="spellEnd"/>
      <w:r w:rsidRPr="00135DEA">
        <w:rPr>
          <w:b/>
          <w:i/>
          <w:spacing w:val="-6"/>
          <w:sz w:val="28"/>
          <w:szCs w:val="28"/>
        </w:rPr>
        <w:t xml:space="preserve"> </w:t>
      </w:r>
      <w:proofErr w:type="spellStart"/>
      <w:r w:rsidRPr="00135DEA">
        <w:rPr>
          <w:b/>
          <w:i/>
          <w:sz w:val="28"/>
          <w:szCs w:val="28"/>
        </w:rPr>
        <w:t>Screen</w:t>
      </w:r>
      <w:proofErr w:type="spellEnd"/>
      <w:r w:rsidRPr="00135DEA">
        <w:rPr>
          <w:sz w:val="28"/>
          <w:szCs w:val="28"/>
        </w:rPr>
        <w:t>.</w:t>
      </w:r>
    </w:p>
    <w:p w14:paraId="6B97FACE" w14:textId="77777777" w:rsidR="00135DEA" w:rsidRPr="00135DEA" w:rsidRDefault="00135DEA" w:rsidP="00135DEA">
      <w:pPr>
        <w:pStyle w:val="a4"/>
        <w:numPr>
          <w:ilvl w:val="2"/>
          <w:numId w:val="43"/>
        </w:numPr>
        <w:spacing w:before="15" w:line="367" w:lineRule="auto"/>
        <w:ind w:left="1276" w:right="864"/>
        <w:jc w:val="both"/>
        <w:rPr>
          <w:rFonts w:ascii="Times New Roman" w:hAnsi="Times New Roman" w:cs="Times New Roman"/>
          <w:sz w:val="28"/>
          <w:szCs w:val="28"/>
        </w:rPr>
      </w:pPr>
      <w:r w:rsidRPr="00135DEA">
        <w:rPr>
          <w:rFonts w:ascii="Times New Roman" w:hAnsi="Times New Roman" w:cs="Times New Roman"/>
          <w:sz w:val="28"/>
          <w:szCs w:val="28"/>
        </w:rPr>
        <w:t>при успешной авторизации</w:t>
      </w:r>
      <w:r w:rsidRPr="00135DEA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 xml:space="preserve">осуществляется переход на экран </w:t>
      </w:r>
      <w:proofErr w:type="spellStart"/>
      <w:r w:rsidRPr="00135DEA">
        <w:rPr>
          <w:rFonts w:ascii="Times New Roman" w:hAnsi="Times New Roman" w:cs="Times New Roman"/>
          <w:b/>
          <w:i/>
          <w:sz w:val="28"/>
          <w:szCs w:val="28"/>
        </w:rPr>
        <w:t>Main</w:t>
      </w:r>
      <w:proofErr w:type="spellEnd"/>
      <w:r w:rsidRPr="00135DEA">
        <w:rPr>
          <w:rFonts w:ascii="Times New Roman" w:hAnsi="Times New Roman" w:cs="Times New Roman"/>
          <w:b/>
          <w:i/>
          <w:spacing w:val="80"/>
          <w:sz w:val="28"/>
          <w:szCs w:val="28"/>
        </w:rPr>
        <w:t xml:space="preserve"> </w:t>
      </w:r>
      <w:proofErr w:type="spellStart"/>
      <w:r w:rsidRPr="00135DEA">
        <w:rPr>
          <w:rFonts w:ascii="Times New Roman" w:hAnsi="Times New Roman" w:cs="Times New Roman"/>
          <w:b/>
          <w:i/>
          <w:sz w:val="28"/>
          <w:szCs w:val="28"/>
        </w:rPr>
        <w:t>Screen</w:t>
      </w:r>
      <w:proofErr w:type="spellEnd"/>
      <w:r w:rsidRPr="00135DEA">
        <w:rPr>
          <w:rFonts w:ascii="Times New Roman" w:hAnsi="Times New Roman" w:cs="Times New Roman"/>
          <w:sz w:val="28"/>
          <w:szCs w:val="28"/>
        </w:rPr>
        <w:t>. При получении ошибки от сервера она отображается с помощью диалогового окна.</w:t>
      </w:r>
    </w:p>
    <w:p w14:paraId="11156339" w14:textId="0B768A37" w:rsidR="00135DEA" w:rsidRPr="00135DEA" w:rsidRDefault="00135DEA" w:rsidP="00135DEA">
      <w:pPr>
        <w:pStyle w:val="af0"/>
        <w:numPr>
          <w:ilvl w:val="0"/>
          <w:numId w:val="43"/>
        </w:numPr>
        <w:spacing w:before="96"/>
        <w:jc w:val="both"/>
        <w:rPr>
          <w:sz w:val="28"/>
          <w:szCs w:val="28"/>
        </w:rPr>
      </w:pPr>
      <w:r w:rsidRPr="00135DEA">
        <w:rPr>
          <w:sz w:val="28"/>
          <w:szCs w:val="28"/>
        </w:rPr>
        <w:t>экран</w:t>
      </w:r>
      <w:r w:rsidRPr="00135DEA">
        <w:rPr>
          <w:spacing w:val="-9"/>
          <w:sz w:val="28"/>
          <w:szCs w:val="28"/>
        </w:rPr>
        <w:t xml:space="preserve"> </w:t>
      </w:r>
      <w:proofErr w:type="spellStart"/>
      <w:r w:rsidRPr="00135DEA">
        <w:rPr>
          <w:b/>
          <w:i/>
          <w:sz w:val="28"/>
          <w:szCs w:val="28"/>
        </w:rPr>
        <w:t>Profile</w:t>
      </w:r>
      <w:proofErr w:type="spellEnd"/>
      <w:r w:rsidRPr="00135DEA">
        <w:rPr>
          <w:b/>
          <w:i/>
          <w:spacing w:val="-9"/>
          <w:sz w:val="28"/>
          <w:szCs w:val="28"/>
        </w:rPr>
        <w:t xml:space="preserve"> </w:t>
      </w:r>
      <w:proofErr w:type="spellStart"/>
      <w:r w:rsidRPr="00135DEA">
        <w:rPr>
          <w:b/>
          <w:i/>
          <w:sz w:val="28"/>
          <w:szCs w:val="28"/>
        </w:rPr>
        <w:t>Screen</w:t>
      </w:r>
      <w:proofErr w:type="spellEnd"/>
      <w:r w:rsidRPr="00135DEA">
        <w:rPr>
          <w:b/>
          <w:i/>
          <w:spacing w:val="-9"/>
          <w:sz w:val="28"/>
          <w:szCs w:val="28"/>
        </w:rPr>
        <w:t xml:space="preserve"> </w:t>
      </w:r>
      <w:r w:rsidRPr="00135DEA">
        <w:rPr>
          <w:sz w:val="28"/>
          <w:szCs w:val="28"/>
        </w:rPr>
        <w:t>должен</w:t>
      </w:r>
      <w:r w:rsidRPr="00135DEA">
        <w:rPr>
          <w:spacing w:val="-9"/>
          <w:sz w:val="28"/>
          <w:szCs w:val="28"/>
        </w:rPr>
        <w:t xml:space="preserve"> </w:t>
      </w:r>
      <w:r w:rsidRPr="00135DEA">
        <w:rPr>
          <w:sz w:val="28"/>
          <w:szCs w:val="28"/>
        </w:rPr>
        <w:t>соответствовать</w:t>
      </w:r>
      <w:r w:rsidRPr="00135DEA">
        <w:rPr>
          <w:spacing w:val="-9"/>
          <w:sz w:val="28"/>
          <w:szCs w:val="28"/>
        </w:rPr>
        <w:t xml:space="preserve"> </w:t>
      </w:r>
      <w:r w:rsidRPr="00135DEA">
        <w:rPr>
          <w:sz w:val="28"/>
          <w:szCs w:val="28"/>
        </w:rPr>
        <w:t>макету:</w:t>
      </w:r>
    </w:p>
    <w:p w14:paraId="5DA104C5" w14:textId="6DA45FE4" w:rsidR="00135DEA" w:rsidRPr="00135DEA" w:rsidRDefault="00135DEA" w:rsidP="00135DEA">
      <w:pPr>
        <w:pStyle w:val="af0"/>
        <w:numPr>
          <w:ilvl w:val="2"/>
          <w:numId w:val="43"/>
        </w:numPr>
        <w:spacing w:before="96"/>
        <w:ind w:left="1276"/>
        <w:jc w:val="both"/>
        <w:rPr>
          <w:sz w:val="28"/>
          <w:szCs w:val="28"/>
        </w:rPr>
      </w:pPr>
      <w:r w:rsidRPr="00135DEA">
        <w:rPr>
          <w:sz w:val="28"/>
          <w:szCs w:val="28"/>
        </w:rPr>
        <w:t>данные</w:t>
      </w:r>
      <w:r w:rsidRPr="00135DEA">
        <w:rPr>
          <w:spacing w:val="-8"/>
          <w:sz w:val="28"/>
          <w:szCs w:val="28"/>
        </w:rPr>
        <w:t xml:space="preserve"> </w:t>
      </w:r>
      <w:r w:rsidRPr="00135DEA">
        <w:rPr>
          <w:sz w:val="28"/>
          <w:szCs w:val="28"/>
        </w:rPr>
        <w:t>о</w:t>
      </w:r>
      <w:r w:rsidRPr="00135DEA">
        <w:rPr>
          <w:spacing w:val="-8"/>
          <w:sz w:val="28"/>
          <w:szCs w:val="28"/>
        </w:rPr>
        <w:t xml:space="preserve"> </w:t>
      </w:r>
      <w:r w:rsidRPr="00135DEA">
        <w:rPr>
          <w:sz w:val="28"/>
          <w:szCs w:val="28"/>
        </w:rPr>
        <w:t>пользователе</w:t>
      </w:r>
      <w:r w:rsidRPr="00135DEA">
        <w:rPr>
          <w:spacing w:val="-8"/>
          <w:sz w:val="28"/>
          <w:szCs w:val="28"/>
        </w:rPr>
        <w:t xml:space="preserve"> </w:t>
      </w:r>
      <w:r w:rsidRPr="00135DEA">
        <w:rPr>
          <w:sz w:val="28"/>
          <w:szCs w:val="28"/>
        </w:rPr>
        <w:t>запрашиваются</w:t>
      </w:r>
      <w:r w:rsidRPr="00135DEA">
        <w:rPr>
          <w:spacing w:val="-8"/>
          <w:sz w:val="28"/>
          <w:szCs w:val="28"/>
        </w:rPr>
        <w:t xml:space="preserve"> </w:t>
      </w:r>
      <w:r w:rsidRPr="00135DEA">
        <w:rPr>
          <w:sz w:val="28"/>
          <w:szCs w:val="28"/>
        </w:rPr>
        <w:t>с</w:t>
      </w:r>
      <w:r w:rsidRPr="00135DEA">
        <w:rPr>
          <w:spacing w:val="-8"/>
          <w:sz w:val="28"/>
          <w:szCs w:val="28"/>
        </w:rPr>
        <w:t xml:space="preserve"> </w:t>
      </w:r>
      <w:r w:rsidRPr="00135DEA">
        <w:rPr>
          <w:sz w:val="28"/>
          <w:szCs w:val="28"/>
        </w:rPr>
        <w:t>сервера.</w:t>
      </w:r>
    </w:p>
    <w:p w14:paraId="73581E4E" w14:textId="77777777" w:rsidR="00135DEA" w:rsidRPr="00135DEA" w:rsidRDefault="00135DEA" w:rsidP="00135DEA">
      <w:pPr>
        <w:pStyle w:val="a4"/>
        <w:spacing w:before="5"/>
        <w:ind w:left="1276"/>
        <w:rPr>
          <w:rFonts w:ascii="Times New Roman" w:hAnsi="Times New Roman" w:cs="Times New Roman"/>
          <w:sz w:val="28"/>
          <w:szCs w:val="28"/>
        </w:rPr>
      </w:pPr>
      <w:r w:rsidRPr="00135DEA">
        <w:rPr>
          <w:rFonts w:ascii="Times New Roman" w:hAnsi="Times New Roman" w:cs="Times New Roman"/>
          <w:sz w:val="28"/>
          <w:szCs w:val="28"/>
        </w:rPr>
        <w:t>при</w:t>
      </w:r>
      <w:r w:rsidRPr="00135DEA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нажатии</w:t>
      </w:r>
      <w:r w:rsidRPr="00135DEA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на</w:t>
      </w:r>
      <w:r w:rsidRPr="00135DEA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кнопку</w:t>
      </w:r>
      <w:r w:rsidRPr="00135DEA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"</w:t>
      </w:r>
      <w:r w:rsidRPr="00135DEA">
        <w:rPr>
          <w:rFonts w:ascii="Times New Roman" w:hAnsi="Times New Roman" w:cs="Times New Roman"/>
          <w:i/>
          <w:sz w:val="28"/>
          <w:szCs w:val="28"/>
        </w:rPr>
        <w:t>Изменить</w:t>
      </w:r>
      <w:r w:rsidRPr="00135DEA">
        <w:rPr>
          <w:rFonts w:ascii="Times New Roman" w:hAnsi="Times New Roman" w:cs="Times New Roman"/>
          <w:sz w:val="28"/>
          <w:szCs w:val="28"/>
        </w:rPr>
        <w:t>"</w:t>
      </w:r>
      <w:r w:rsidRPr="00135DEA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реализовано</w:t>
      </w:r>
      <w:r w:rsidRPr="00135DEA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изменение</w:t>
      </w:r>
      <w:r w:rsidRPr="00135DEA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proofErr w:type="spellStart"/>
      <w:r w:rsidRPr="00135DEA">
        <w:rPr>
          <w:rFonts w:ascii="Times New Roman" w:hAnsi="Times New Roman" w:cs="Times New Roman"/>
          <w:sz w:val="28"/>
          <w:szCs w:val="28"/>
        </w:rPr>
        <w:t>аватара</w:t>
      </w:r>
      <w:proofErr w:type="spellEnd"/>
      <w:r w:rsidRPr="00135DEA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pacing w:val="-2"/>
          <w:sz w:val="28"/>
          <w:szCs w:val="28"/>
        </w:rPr>
        <w:t>пользователя:</w:t>
      </w:r>
    </w:p>
    <w:p w14:paraId="168F98B7" w14:textId="77777777" w:rsidR="00135DEA" w:rsidRPr="00135DEA" w:rsidRDefault="00135DEA" w:rsidP="00135DEA">
      <w:pPr>
        <w:pStyle w:val="af0"/>
        <w:widowControl w:val="0"/>
        <w:numPr>
          <w:ilvl w:val="3"/>
          <w:numId w:val="43"/>
        </w:numPr>
        <w:tabs>
          <w:tab w:val="left" w:pos="1577"/>
        </w:tabs>
        <w:autoSpaceDE w:val="0"/>
        <w:autoSpaceDN w:val="0"/>
        <w:spacing w:before="139" w:line="360" w:lineRule="auto"/>
        <w:ind w:left="1985" w:right="667"/>
        <w:contextualSpacing w:val="0"/>
        <w:rPr>
          <w:sz w:val="28"/>
          <w:szCs w:val="28"/>
        </w:rPr>
      </w:pPr>
      <w:r w:rsidRPr="00135DEA">
        <w:rPr>
          <w:sz w:val="28"/>
          <w:szCs w:val="28"/>
        </w:rPr>
        <w:t>пользователь выбирает источник фотографии</w:t>
      </w:r>
      <w:r w:rsidRPr="00135DEA">
        <w:rPr>
          <w:spacing w:val="80"/>
          <w:w w:val="150"/>
          <w:sz w:val="28"/>
          <w:szCs w:val="28"/>
        </w:rPr>
        <w:t xml:space="preserve"> </w:t>
      </w:r>
      <w:r w:rsidRPr="00135DEA">
        <w:rPr>
          <w:sz w:val="28"/>
          <w:szCs w:val="28"/>
        </w:rPr>
        <w:t xml:space="preserve">(камера или Галерея), выбор источника реализован с помощью диалогового окна. При выборе </w:t>
      </w:r>
      <w:r w:rsidRPr="00135DEA">
        <w:rPr>
          <w:i/>
          <w:sz w:val="28"/>
          <w:szCs w:val="28"/>
        </w:rPr>
        <w:t xml:space="preserve">Галереи </w:t>
      </w:r>
      <w:r w:rsidRPr="00135DEA">
        <w:rPr>
          <w:sz w:val="28"/>
          <w:szCs w:val="28"/>
        </w:rPr>
        <w:t>открывается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i/>
          <w:sz w:val="28"/>
          <w:szCs w:val="28"/>
        </w:rPr>
        <w:t>Галерея</w:t>
      </w:r>
      <w:r w:rsidRPr="00135DEA">
        <w:rPr>
          <w:sz w:val="28"/>
          <w:szCs w:val="28"/>
        </w:rPr>
        <w:t>.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При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выборе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камеры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переход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на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экран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i/>
          <w:sz w:val="28"/>
          <w:szCs w:val="28"/>
        </w:rPr>
        <w:t>Камеры</w:t>
      </w:r>
      <w:r w:rsidRPr="00135DEA">
        <w:rPr>
          <w:i/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не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нужен.</w:t>
      </w:r>
    </w:p>
    <w:p w14:paraId="1DE25A0E" w14:textId="77777777" w:rsidR="00135DEA" w:rsidRPr="00135DEA" w:rsidRDefault="00135DEA" w:rsidP="00135DEA">
      <w:pPr>
        <w:pStyle w:val="af0"/>
        <w:widowControl w:val="0"/>
        <w:numPr>
          <w:ilvl w:val="3"/>
          <w:numId w:val="43"/>
        </w:numPr>
        <w:tabs>
          <w:tab w:val="left" w:pos="1577"/>
        </w:tabs>
        <w:autoSpaceDE w:val="0"/>
        <w:autoSpaceDN w:val="0"/>
        <w:spacing w:line="273" w:lineRule="exact"/>
        <w:ind w:left="1985"/>
        <w:contextualSpacing w:val="0"/>
        <w:rPr>
          <w:sz w:val="28"/>
          <w:szCs w:val="28"/>
        </w:rPr>
      </w:pPr>
      <w:r w:rsidRPr="00135DEA">
        <w:rPr>
          <w:spacing w:val="-2"/>
          <w:sz w:val="28"/>
          <w:szCs w:val="28"/>
        </w:rPr>
        <w:t>пользователь</w:t>
      </w:r>
      <w:r w:rsidRPr="00135DEA">
        <w:rPr>
          <w:spacing w:val="3"/>
          <w:sz w:val="28"/>
          <w:szCs w:val="28"/>
        </w:rPr>
        <w:t xml:space="preserve"> </w:t>
      </w:r>
      <w:r w:rsidRPr="00135DEA">
        <w:rPr>
          <w:spacing w:val="-2"/>
          <w:sz w:val="28"/>
          <w:szCs w:val="28"/>
        </w:rPr>
        <w:t>выбирает</w:t>
      </w:r>
      <w:r w:rsidRPr="00135DEA">
        <w:rPr>
          <w:spacing w:val="4"/>
          <w:sz w:val="28"/>
          <w:szCs w:val="28"/>
        </w:rPr>
        <w:t xml:space="preserve"> </w:t>
      </w:r>
      <w:r w:rsidRPr="00135DEA">
        <w:rPr>
          <w:spacing w:val="-2"/>
          <w:sz w:val="28"/>
          <w:szCs w:val="28"/>
        </w:rPr>
        <w:t>фотографию.</w:t>
      </w:r>
    </w:p>
    <w:p w14:paraId="0FA5A00F" w14:textId="77777777" w:rsidR="00135DEA" w:rsidRPr="00135DEA" w:rsidRDefault="00135DEA" w:rsidP="00135DEA">
      <w:pPr>
        <w:pStyle w:val="af0"/>
        <w:widowControl w:val="0"/>
        <w:numPr>
          <w:ilvl w:val="3"/>
          <w:numId w:val="43"/>
        </w:numPr>
        <w:tabs>
          <w:tab w:val="left" w:pos="1577"/>
        </w:tabs>
        <w:autoSpaceDE w:val="0"/>
        <w:autoSpaceDN w:val="0"/>
        <w:spacing w:before="139" w:line="240" w:lineRule="auto"/>
        <w:ind w:left="1985"/>
        <w:contextualSpacing w:val="0"/>
        <w:rPr>
          <w:sz w:val="28"/>
          <w:szCs w:val="28"/>
        </w:rPr>
      </w:pPr>
      <w:r w:rsidRPr="00135DEA">
        <w:rPr>
          <w:spacing w:val="-2"/>
          <w:sz w:val="28"/>
          <w:szCs w:val="28"/>
        </w:rPr>
        <w:t>фотография</w:t>
      </w:r>
      <w:r w:rsidRPr="00135DEA">
        <w:rPr>
          <w:sz w:val="28"/>
          <w:szCs w:val="28"/>
        </w:rPr>
        <w:t xml:space="preserve"> </w:t>
      </w:r>
      <w:r w:rsidRPr="00135DEA">
        <w:rPr>
          <w:spacing w:val="-2"/>
          <w:sz w:val="28"/>
          <w:szCs w:val="28"/>
        </w:rPr>
        <w:t>отправляется</w:t>
      </w:r>
      <w:r w:rsidRPr="00135DEA">
        <w:rPr>
          <w:spacing w:val="1"/>
          <w:sz w:val="28"/>
          <w:szCs w:val="28"/>
        </w:rPr>
        <w:t xml:space="preserve"> </w:t>
      </w:r>
      <w:r w:rsidRPr="00135DEA">
        <w:rPr>
          <w:spacing w:val="-2"/>
          <w:sz w:val="28"/>
          <w:szCs w:val="28"/>
        </w:rPr>
        <w:t>на</w:t>
      </w:r>
      <w:r w:rsidRPr="00135DEA">
        <w:rPr>
          <w:sz w:val="28"/>
          <w:szCs w:val="28"/>
        </w:rPr>
        <w:t xml:space="preserve"> </w:t>
      </w:r>
      <w:r w:rsidRPr="00135DEA">
        <w:rPr>
          <w:spacing w:val="-2"/>
          <w:sz w:val="28"/>
          <w:szCs w:val="28"/>
        </w:rPr>
        <w:t>сервер.</w:t>
      </w:r>
    </w:p>
    <w:p w14:paraId="5FFA122D" w14:textId="77777777" w:rsidR="00135DEA" w:rsidRPr="00135DEA" w:rsidRDefault="00135DEA" w:rsidP="00135DEA">
      <w:pPr>
        <w:pStyle w:val="af0"/>
        <w:widowControl w:val="0"/>
        <w:numPr>
          <w:ilvl w:val="3"/>
          <w:numId w:val="43"/>
        </w:numPr>
        <w:tabs>
          <w:tab w:val="left" w:pos="1577"/>
        </w:tabs>
        <w:autoSpaceDE w:val="0"/>
        <w:autoSpaceDN w:val="0"/>
        <w:spacing w:before="136" w:line="360" w:lineRule="auto"/>
        <w:ind w:left="1985" w:right="657"/>
        <w:contextualSpacing w:val="0"/>
        <w:rPr>
          <w:sz w:val="28"/>
          <w:szCs w:val="28"/>
        </w:rPr>
      </w:pPr>
      <w:r w:rsidRPr="00135DEA">
        <w:rPr>
          <w:sz w:val="28"/>
          <w:szCs w:val="28"/>
        </w:rPr>
        <w:t>в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случае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успеха</w:t>
      </w:r>
      <w:r w:rsidRPr="00135DEA">
        <w:rPr>
          <w:spacing w:val="-6"/>
          <w:sz w:val="28"/>
          <w:szCs w:val="28"/>
        </w:rPr>
        <w:t xml:space="preserve"> </w:t>
      </w:r>
      <w:proofErr w:type="spellStart"/>
      <w:r w:rsidRPr="00135DEA">
        <w:rPr>
          <w:sz w:val="28"/>
          <w:szCs w:val="28"/>
        </w:rPr>
        <w:t>аватар</w:t>
      </w:r>
      <w:proofErr w:type="spellEnd"/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пользователя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заменяется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на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новый,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в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случае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ошибки</w:t>
      </w:r>
      <w:r w:rsidRPr="00135DEA">
        <w:rPr>
          <w:spacing w:val="-6"/>
          <w:sz w:val="28"/>
          <w:szCs w:val="28"/>
        </w:rPr>
        <w:t xml:space="preserve"> </w:t>
      </w:r>
      <w:r w:rsidRPr="00135DEA">
        <w:rPr>
          <w:sz w:val="28"/>
          <w:szCs w:val="28"/>
        </w:rPr>
        <w:t>она отображается с помощью диалогового окна.</w:t>
      </w:r>
    </w:p>
    <w:p w14:paraId="42393F0D" w14:textId="77777777" w:rsidR="00135DEA" w:rsidRPr="00135DEA" w:rsidRDefault="00135DEA" w:rsidP="00135DEA">
      <w:pPr>
        <w:pStyle w:val="af0"/>
        <w:numPr>
          <w:ilvl w:val="2"/>
          <w:numId w:val="43"/>
        </w:numPr>
        <w:spacing w:before="17"/>
        <w:ind w:left="1276"/>
        <w:rPr>
          <w:sz w:val="28"/>
          <w:szCs w:val="28"/>
        </w:rPr>
      </w:pPr>
      <w:r w:rsidRPr="00135DEA">
        <w:rPr>
          <w:sz w:val="28"/>
          <w:szCs w:val="28"/>
        </w:rPr>
        <w:t>при</w:t>
      </w:r>
      <w:r w:rsidRPr="00135DEA">
        <w:rPr>
          <w:spacing w:val="-10"/>
          <w:sz w:val="28"/>
          <w:szCs w:val="28"/>
        </w:rPr>
        <w:t xml:space="preserve"> </w:t>
      </w:r>
      <w:r w:rsidRPr="00135DEA">
        <w:rPr>
          <w:sz w:val="28"/>
          <w:szCs w:val="28"/>
        </w:rPr>
        <w:t>нажатии</w:t>
      </w:r>
      <w:r w:rsidRPr="00135DEA">
        <w:rPr>
          <w:spacing w:val="-10"/>
          <w:sz w:val="28"/>
          <w:szCs w:val="28"/>
        </w:rPr>
        <w:t xml:space="preserve"> </w:t>
      </w:r>
      <w:r w:rsidRPr="00135DEA">
        <w:rPr>
          <w:sz w:val="28"/>
          <w:szCs w:val="28"/>
        </w:rPr>
        <w:t>на</w:t>
      </w:r>
      <w:r w:rsidRPr="00135DEA">
        <w:rPr>
          <w:spacing w:val="-9"/>
          <w:sz w:val="28"/>
          <w:szCs w:val="28"/>
        </w:rPr>
        <w:t xml:space="preserve"> </w:t>
      </w:r>
      <w:r w:rsidRPr="00135DEA">
        <w:rPr>
          <w:sz w:val="28"/>
          <w:szCs w:val="28"/>
        </w:rPr>
        <w:t>кнопку</w:t>
      </w:r>
      <w:r w:rsidRPr="00135DEA">
        <w:rPr>
          <w:spacing w:val="-7"/>
          <w:sz w:val="28"/>
          <w:szCs w:val="28"/>
        </w:rPr>
        <w:t xml:space="preserve"> </w:t>
      </w:r>
      <w:r w:rsidRPr="00135DEA">
        <w:rPr>
          <w:sz w:val="28"/>
          <w:szCs w:val="28"/>
        </w:rPr>
        <w:t>"</w:t>
      </w:r>
      <w:r w:rsidRPr="00135DEA">
        <w:rPr>
          <w:i/>
          <w:sz w:val="28"/>
          <w:szCs w:val="28"/>
        </w:rPr>
        <w:t>Выход</w:t>
      </w:r>
      <w:r w:rsidRPr="00135DEA">
        <w:rPr>
          <w:sz w:val="28"/>
          <w:szCs w:val="28"/>
        </w:rPr>
        <w:t>"</w:t>
      </w:r>
      <w:r w:rsidRPr="00135DEA">
        <w:rPr>
          <w:spacing w:val="-11"/>
          <w:sz w:val="28"/>
          <w:szCs w:val="28"/>
        </w:rPr>
        <w:t xml:space="preserve"> </w:t>
      </w:r>
      <w:r w:rsidRPr="00135DEA">
        <w:rPr>
          <w:sz w:val="28"/>
          <w:szCs w:val="28"/>
        </w:rPr>
        <w:t>осуществляется</w:t>
      </w:r>
      <w:r w:rsidRPr="00135DEA">
        <w:rPr>
          <w:spacing w:val="-10"/>
          <w:sz w:val="28"/>
          <w:szCs w:val="28"/>
        </w:rPr>
        <w:t xml:space="preserve"> </w:t>
      </w:r>
      <w:r w:rsidRPr="00135DEA">
        <w:rPr>
          <w:sz w:val="28"/>
          <w:szCs w:val="28"/>
        </w:rPr>
        <w:t>переход</w:t>
      </w:r>
      <w:r w:rsidRPr="00135DEA">
        <w:rPr>
          <w:spacing w:val="-10"/>
          <w:sz w:val="28"/>
          <w:szCs w:val="28"/>
        </w:rPr>
        <w:t xml:space="preserve"> </w:t>
      </w:r>
      <w:r w:rsidRPr="00135DEA">
        <w:rPr>
          <w:sz w:val="28"/>
          <w:szCs w:val="28"/>
        </w:rPr>
        <w:t>на</w:t>
      </w:r>
      <w:r w:rsidRPr="00135DEA">
        <w:rPr>
          <w:spacing w:val="-9"/>
          <w:sz w:val="28"/>
          <w:szCs w:val="28"/>
        </w:rPr>
        <w:t xml:space="preserve"> </w:t>
      </w:r>
      <w:r w:rsidRPr="00135DEA">
        <w:rPr>
          <w:sz w:val="28"/>
          <w:szCs w:val="28"/>
        </w:rPr>
        <w:t>экран</w:t>
      </w:r>
      <w:r w:rsidRPr="00135DEA">
        <w:rPr>
          <w:spacing w:val="-10"/>
          <w:sz w:val="28"/>
          <w:szCs w:val="28"/>
        </w:rPr>
        <w:t xml:space="preserve"> </w:t>
      </w:r>
      <w:r w:rsidRPr="00135DEA">
        <w:rPr>
          <w:b/>
          <w:i/>
          <w:spacing w:val="-2"/>
          <w:sz w:val="28"/>
          <w:szCs w:val="28"/>
        </w:rPr>
        <w:t>авторизации</w:t>
      </w:r>
      <w:r w:rsidRPr="00135DEA">
        <w:rPr>
          <w:spacing w:val="-2"/>
          <w:sz w:val="28"/>
          <w:szCs w:val="28"/>
        </w:rPr>
        <w:t>.</w:t>
      </w:r>
    </w:p>
    <w:p w14:paraId="66CF4DA4" w14:textId="77777777" w:rsidR="00135DEA" w:rsidRPr="00135DEA" w:rsidRDefault="00135DEA" w:rsidP="00135DEA">
      <w:pPr>
        <w:pStyle w:val="a4"/>
        <w:numPr>
          <w:ilvl w:val="2"/>
          <w:numId w:val="43"/>
        </w:numPr>
        <w:spacing w:before="155" w:line="357" w:lineRule="auto"/>
        <w:ind w:left="1276" w:right="355"/>
        <w:rPr>
          <w:rFonts w:ascii="Times New Roman" w:hAnsi="Times New Roman" w:cs="Times New Roman"/>
          <w:sz w:val="28"/>
          <w:szCs w:val="28"/>
        </w:rPr>
      </w:pPr>
      <w:r w:rsidRPr="00135DEA">
        <w:rPr>
          <w:rFonts w:ascii="Times New Roman" w:hAnsi="Times New Roman" w:cs="Times New Roman"/>
          <w:sz w:val="28"/>
          <w:szCs w:val="28"/>
        </w:rPr>
        <w:t>при</w:t>
      </w:r>
      <w:r w:rsidRPr="00135DE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нажатии</w:t>
      </w:r>
      <w:r w:rsidRPr="00135DE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на</w:t>
      </w:r>
      <w:r w:rsidRPr="00135DE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кнопку</w:t>
      </w:r>
      <w:r w:rsidRPr="00135DEA">
        <w:rPr>
          <w:rFonts w:ascii="Times New Roman" w:hAnsi="Times New Roman" w:cs="Times New Roman"/>
          <w:spacing w:val="37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«</w:t>
      </w:r>
      <w:r w:rsidRPr="00135DEA">
        <w:rPr>
          <w:rFonts w:ascii="Times New Roman" w:hAnsi="Times New Roman" w:cs="Times New Roman"/>
          <w:i/>
          <w:sz w:val="28"/>
          <w:szCs w:val="28"/>
        </w:rPr>
        <w:t>Обсуждения</w:t>
      </w:r>
      <w:r w:rsidRPr="00135DEA">
        <w:rPr>
          <w:rFonts w:ascii="Times New Roman" w:hAnsi="Times New Roman" w:cs="Times New Roman"/>
          <w:sz w:val="28"/>
          <w:szCs w:val="28"/>
        </w:rPr>
        <w:t>»</w:t>
      </w:r>
      <w:r w:rsidRPr="00135DEA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осуществляется</w:t>
      </w:r>
      <w:r w:rsidRPr="00135DE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переход</w:t>
      </w:r>
      <w:r w:rsidRPr="00135DE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>на</w:t>
      </w:r>
      <w:r w:rsidRPr="00135DE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35DEA">
        <w:rPr>
          <w:rFonts w:ascii="Times New Roman" w:hAnsi="Times New Roman" w:cs="Times New Roman"/>
          <w:sz w:val="28"/>
          <w:szCs w:val="28"/>
        </w:rPr>
        <w:t xml:space="preserve">соответствующий </w:t>
      </w:r>
      <w:r w:rsidRPr="00135DEA">
        <w:rPr>
          <w:rFonts w:ascii="Times New Roman" w:hAnsi="Times New Roman" w:cs="Times New Roman"/>
          <w:spacing w:val="-2"/>
          <w:sz w:val="28"/>
          <w:szCs w:val="28"/>
        </w:rPr>
        <w:t>экран.</w:t>
      </w:r>
    </w:p>
    <w:p w14:paraId="57D987E0" w14:textId="77777777" w:rsidR="00135DEA" w:rsidRPr="007724CB" w:rsidRDefault="00135DEA" w:rsidP="00135DEA">
      <w:pPr>
        <w:pStyle w:val="af0"/>
        <w:widowControl w:val="0"/>
        <w:numPr>
          <w:ilvl w:val="0"/>
          <w:numId w:val="43"/>
        </w:numPr>
        <w:tabs>
          <w:tab w:val="left" w:pos="718"/>
        </w:tabs>
        <w:autoSpaceDE w:val="0"/>
        <w:autoSpaceDN w:val="0"/>
        <w:spacing w:before="5" w:line="240" w:lineRule="auto"/>
        <w:contextualSpacing w:val="0"/>
        <w:rPr>
          <w:sz w:val="28"/>
          <w:szCs w:val="28"/>
        </w:rPr>
      </w:pPr>
      <w:r w:rsidRPr="007724CB">
        <w:rPr>
          <w:sz w:val="28"/>
          <w:szCs w:val="28"/>
        </w:rPr>
        <w:t>экран</w:t>
      </w:r>
      <w:r w:rsidRPr="007724CB">
        <w:rPr>
          <w:spacing w:val="-12"/>
          <w:sz w:val="28"/>
          <w:szCs w:val="28"/>
        </w:rPr>
        <w:t xml:space="preserve"> </w:t>
      </w:r>
      <w:proofErr w:type="spellStart"/>
      <w:r w:rsidRPr="007724CB">
        <w:rPr>
          <w:b/>
          <w:i/>
          <w:sz w:val="28"/>
          <w:szCs w:val="28"/>
        </w:rPr>
        <w:t>Chat</w:t>
      </w:r>
      <w:proofErr w:type="spellEnd"/>
      <w:r w:rsidRPr="007724CB">
        <w:rPr>
          <w:b/>
          <w:i/>
          <w:spacing w:val="-12"/>
          <w:sz w:val="28"/>
          <w:szCs w:val="28"/>
        </w:rPr>
        <w:t xml:space="preserve"> </w:t>
      </w:r>
      <w:proofErr w:type="spellStart"/>
      <w:r w:rsidRPr="007724CB">
        <w:rPr>
          <w:b/>
          <w:i/>
          <w:sz w:val="28"/>
          <w:szCs w:val="28"/>
        </w:rPr>
        <w:t>List</w:t>
      </w:r>
      <w:proofErr w:type="spellEnd"/>
      <w:r w:rsidRPr="007724CB">
        <w:rPr>
          <w:b/>
          <w:i/>
          <w:spacing w:val="-10"/>
          <w:sz w:val="28"/>
          <w:szCs w:val="28"/>
        </w:rPr>
        <w:t xml:space="preserve"> </w:t>
      </w:r>
      <w:proofErr w:type="spellStart"/>
      <w:r w:rsidRPr="007724CB">
        <w:rPr>
          <w:b/>
          <w:i/>
          <w:sz w:val="28"/>
          <w:szCs w:val="28"/>
        </w:rPr>
        <w:t>Screen</w:t>
      </w:r>
      <w:proofErr w:type="spellEnd"/>
      <w:r w:rsidRPr="007724CB">
        <w:rPr>
          <w:b/>
          <w:i/>
          <w:spacing w:val="-12"/>
          <w:sz w:val="28"/>
          <w:szCs w:val="28"/>
        </w:rPr>
        <w:t xml:space="preserve"> </w:t>
      </w:r>
      <w:r w:rsidRPr="007724CB">
        <w:rPr>
          <w:sz w:val="28"/>
          <w:szCs w:val="28"/>
        </w:rPr>
        <w:t>должен</w:t>
      </w:r>
      <w:r w:rsidRPr="007724CB">
        <w:rPr>
          <w:spacing w:val="-12"/>
          <w:sz w:val="28"/>
          <w:szCs w:val="28"/>
        </w:rPr>
        <w:t xml:space="preserve"> </w:t>
      </w:r>
      <w:r w:rsidRPr="007724CB">
        <w:rPr>
          <w:sz w:val="28"/>
          <w:szCs w:val="28"/>
        </w:rPr>
        <w:t>соответствовать</w:t>
      </w:r>
      <w:r w:rsidRPr="007724CB">
        <w:rPr>
          <w:spacing w:val="-12"/>
          <w:sz w:val="28"/>
          <w:szCs w:val="28"/>
        </w:rPr>
        <w:t xml:space="preserve"> </w:t>
      </w:r>
      <w:r w:rsidRPr="007724CB">
        <w:rPr>
          <w:spacing w:val="-2"/>
          <w:sz w:val="28"/>
          <w:szCs w:val="28"/>
        </w:rPr>
        <w:t>макету:</w:t>
      </w:r>
    </w:p>
    <w:p w14:paraId="33E94BA9" w14:textId="77777777" w:rsidR="007724CB" w:rsidRPr="007724CB" w:rsidRDefault="007724CB" w:rsidP="007724CB">
      <w:pPr>
        <w:pStyle w:val="a4"/>
        <w:numPr>
          <w:ilvl w:val="2"/>
          <w:numId w:val="43"/>
        </w:numPr>
        <w:spacing w:before="153" w:line="360" w:lineRule="auto"/>
        <w:ind w:left="1276" w:right="355"/>
        <w:rPr>
          <w:rFonts w:ascii="Times New Roman" w:hAnsi="Times New Roman" w:cs="Times New Roman"/>
          <w:sz w:val="28"/>
          <w:szCs w:val="28"/>
        </w:rPr>
      </w:pPr>
      <w:r w:rsidRPr="007724CB">
        <w:rPr>
          <w:rFonts w:ascii="Times New Roman" w:hAnsi="Times New Roman" w:cs="Times New Roman"/>
          <w:sz w:val="28"/>
          <w:szCs w:val="28"/>
        </w:rPr>
        <w:t>информация</w:t>
      </w:r>
      <w:r w:rsidRPr="007724C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запрашивается</w:t>
      </w:r>
      <w:r w:rsidRPr="007724C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</w:t>
      </w:r>
      <w:r w:rsidRPr="007724C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сервера</w:t>
      </w:r>
      <w:r w:rsidRPr="007724C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(запрос</w:t>
      </w:r>
      <w:r w:rsidRPr="007724C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чатов</w:t>
      </w:r>
      <w:r w:rsidRPr="007724C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пользователя).</w:t>
      </w:r>
      <w:r w:rsidRPr="007724C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Если</w:t>
      </w:r>
      <w:r w:rsidRPr="007724C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информация</w:t>
      </w:r>
      <w:r w:rsidRPr="007724C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 сервера содержит дубляжи</w:t>
      </w:r>
      <w:r w:rsidRPr="007724CB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– они удаляются. Если пользователь еще не имеет чатов,</w:t>
      </w:r>
    </w:p>
    <w:p w14:paraId="18085456" w14:textId="77777777" w:rsidR="007724CB" w:rsidRPr="007724CB" w:rsidRDefault="007724CB" w:rsidP="007724CB">
      <w:pPr>
        <w:pStyle w:val="af0"/>
        <w:numPr>
          <w:ilvl w:val="2"/>
          <w:numId w:val="43"/>
        </w:numPr>
        <w:spacing w:line="360" w:lineRule="auto"/>
        <w:ind w:left="1276"/>
        <w:rPr>
          <w:sz w:val="28"/>
          <w:szCs w:val="28"/>
        </w:rPr>
        <w:sectPr w:rsidR="007724CB" w:rsidRPr="007724CB" w:rsidSect="000F20C0">
          <w:footerReference w:type="default" r:id="rId9"/>
          <w:headerReference w:type="first" r:id="rId10"/>
          <w:footerReference w:type="first" r:id="rId11"/>
          <w:pgSz w:w="11910" w:h="16840"/>
          <w:pgMar w:top="1040" w:right="500" w:bottom="1380" w:left="1020" w:header="725" w:footer="1194" w:gutter="0"/>
          <w:cols w:space="720"/>
          <w:titlePg/>
          <w:docGrid w:linePitch="299"/>
        </w:sectPr>
      </w:pPr>
    </w:p>
    <w:p w14:paraId="129814BA" w14:textId="77777777" w:rsidR="007724CB" w:rsidRPr="007724CB" w:rsidRDefault="007724CB" w:rsidP="007724CB">
      <w:pPr>
        <w:pStyle w:val="a4"/>
        <w:numPr>
          <w:ilvl w:val="2"/>
          <w:numId w:val="43"/>
        </w:numPr>
        <w:spacing w:before="79" w:line="369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7724CB">
        <w:rPr>
          <w:rFonts w:ascii="Times New Roman" w:hAnsi="Times New Roman" w:cs="Times New Roman"/>
          <w:sz w:val="28"/>
          <w:szCs w:val="28"/>
        </w:rPr>
        <w:lastRenderedPageBreak/>
        <w:t>сервер</w:t>
      </w:r>
      <w:r w:rsidRPr="007724C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присылает</w:t>
      </w:r>
      <w:r w:rsidRPr="007724C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пустой</w:t>
      </w:r>
      <w:r w:rsidRPr="007724C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список,</w:t>
      </w:r>
      <w:r w:rsidRPr="007724C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от</w:t>
      </w:r>
      <w:r w:rsidRPr="007724C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текущего</w:t>
      </w:r>
      <w:r w:rsidRPr="007724C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пользователя</w:t>
      </w:r>
      <w:r w:rsidRPr="007724C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в</w:t>
      </w:r>
      <w:r w:rsidRPr="007724C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чате</w:t>
      </w:r>
      <w:r w:rsidRPr="007724C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 xml:space="preserve">отправляется сообщение с </w:t>
      </w:r>
      <w:proofErr w:type="spellStart"/>
      <w:r w:rsidRPr="007724C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7724CB">
        <w:rPr>
          <w:rFonts w:ascii="Times New Roman" w:hAnsi="Times New Roman" w:cs="Times New Roman"/>
          <w:sz w:val="28"/>
          <w:szCs w:val="28"/>
        </w:rPr>
        <w:t xml:space="preserve"> = 1 с помощью </w:t>
      </w:r>
      <w:proofErr w:type="spellStart"/>
      <w:r w:rsidRPr="007724CB">
        <w:rPr>
          <w:rFonts w:ascii="Times New Roman" w:hAnsi="Times New Roman" w:cs="Times New Roman"/>
          <w:i/>
          <w:sz w:val="28"/>
          <w:szCs w:val="28"/>
        </w:rPr>
        <w:t>Swagger</w:t>
      </w:r>
      <w:proofErr w:type="spellEnd"/>
      <w:r w:rsidRPr="007724CB">
        <w:rPr>
          <w:rFonts w:ascii="Times New Roman" w:hAnsi="Times New Roman" w:cs="Times New Roman"/>
          <w:i/>
          <w:spacing w:val="-70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 w:rsidRPr="007724CB">
        <w:rPr>
          <w:rFonts w:ascii="Times New Roman" w:hAnsi="Times New Roman" w:cs="Times New Roman"/>
          <w:i/>
          <w:sz w:val="28"/>
          <w:szCs w:val="28"/>
        </w:rPr>
        <w:t>Postman</w:t>
      </w:r>
      <w:proofErr w:type="spellEnd"/>
      <w:r w:rsidRPr="007724CB">
        <w:rPr>
          <w:rFonts w:ascii="Times New Roman" w:hAnsi="Times New Roman" w:cs="Times New Roman"/>
          <w:sz w:val="28"/>
          <w:szCs w:val="28"/>
        </w:rPr>
        <w:t>.</w:t>
      </w:r>
    </w:p>
    <w:p w14:paraId="7C180318" w14:textId="23E9D2E3" w:rsidR="007724CB" w:rsidRPr="007724CB" w:rsidRDefault="007724CB" w:rsidP="007724CB">
      <w:pPr>
        <w:pStyle w:val="a4"/>
        <w:numPr>
          <w:ilvl w:val="2"/>
          <w:numId w:val="43"/>
        </w:numPr>
        <w:spacing w:line="269" w:lineRule="exact"/>
        <w:ind w:left="1276"/>
        <w:rPr>
          <w:rFonts w:ascii="Times New Roman" w:hAnsi="Times New Roman" w:cs="Times New Roman"/>
          <w:sz w:val="28"/>
          <w:szCs w:val="28"/>
        </w:rPr>
      </w:pPr>
      <w:r w:rsidRPr="007724CB">
        <w:rPr>
          <w:rFonts w:ascii="Times New Roman" w:hAnsi="Times New Roman" w:cs="Times New Roman"/>
          <w:sz w:val="28"/>
          <w:szCs w:val="28"/>
        </w:rPr>
        <w:t>в</w:t>
      </w:r>
      <w:r w:rsidRPr="007724CB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подзаголовке</w:t>
      </w:r>
      <w:r w:rsidRPr="007724CB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ячейки</w:t>
      </w:r>
      <w:r w:rsidRPr="007724CB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отображается</w:t>
      </w:r>
      <w:r w:rsidRPr="007724CB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последнее</w:t>
      </w:r>
      <w:r w:rsidRPr="007724CB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сообщение</w:t>
      </w:r>
      <w:r w:rsidRPr="007724CB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в</w:t>
      </w:r>
      <w:r w:rsidRPr="007724CB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соответствующем</w:t>
      </w:r>
      <w:r w:rsidRPr="007724CB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чате</w:t>
      </w:r>
      <w:r w:rsidRPr="007724CB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pacing w:val="-10"/>
          <w:sz w:val="28"/>
          <w:szCs w:val="28"/>
        </w:rPr>
        <w:t>+</w:t>
      </w:r>
      <w:r w:rsidRPr="007724CB">
        <w:rPr>
          <w:rFonts w:ascii="Times New Roman" w:hAnsi="Times New Roman" w:cs="Times New Roman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имя</w:t>
      </w:r>
      <w:r w:rsidRPr="007724CB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его</w:t>
      </w:r>
      <w:r w:rsidRPr="007724CB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автора.</w:t>
      </w:r>
      <w:r w:rsidRPr="007724C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Текст</w:t>
      </w:r>
      <w:r w:rsidRPr="007724CB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сообщения</w:t>
      </w:r>
      <w:r w:rsidRPr="007724C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обрезается</w:t>
      </w:r>
      <w:r w:rsidRPr="007724CB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до</w:t>
      </w:r>
      <w:r w:rsidRPr="007724CB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двух</w:t>
      </w:r>
      <w:r w:rsidRPr="007724C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pacing w:val="-2"/>
          <w:sz w:val="28"/>
          <w:szCs w:val="28"/>
        </w:rPr>
        <w:t>строк.</w:t>
      </w:r>
    </w:p>
    <w:p w14:paraId="67D57DC2" w14:textId="77777777" w:rsidR="007724CB" w:rsidRPr="007724CB" w:rsidRDefault="007724CB" w:rsidP="007724CB">
      <w:pPr>
        <w:pStyle w:val="a4"/>
        <w:numPr>
          <w:ilvl w:val="2"/>
          <w:numId w:val="43"/>
        </w:numPr>
        <w:spacing w:before="153" w:line="360" w:lineRule="auto"/>
        <w:ind w:left="1276" w:right="231"/>
        <w:rPr>
          <w:rFonts w:ascii="Times New Roman" w:hAnsi="Times New Roman" w:cs="Times New Roman"/>
          <w:sz w:val="28"/>
          <w:szCs w:val="28"/>
        </w:rPr>
      </w:pPr>
      <w:r w:rsidRPr="007724CB">
        <w:rPr>
          <w:rFonts w:ascii="Times New Roman" w:hAnsi="Times New Roman" w:cs="Times New Roman"/>
          <w:sz w:val="28"/>
          <w:szCs w:val="28"/>
        </w:rPr>
        <w:t>реализовано отображение постеров к фильмам. Для получения постеров используется подходящий запрос из API. Если постер для данного фильма нельзя получить</w:t>
      </w:r>
      <w:r w:rsidRPr="007724CB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из</w:t>
      </w:r>
      <w:r w:rsidRPr="007724CB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API, генерируется</w:t>
      </w:r>
      <w:r w:rsidRPr="007724C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аббревиатура</w:t>
      </w:r>
      <w:r w:rsidRPr="007724C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по</w:t>
      </w:r>
      <w:r w:rsidRPr="007724C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следующему</w:t>
      </w:r>
      <w:r w:rsidRPr="007724C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правилу:</w:t>
      </w:r>
      <w:r w:rsidRPr="007724C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если</w:t>
      </w:r>
      <w:r w:rsidRPr="007724C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название</w:t>
      </w:r>
      <w:r w:rsidRPr="007724C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фильма</w:t>
      </w:r>
      <w:r w:rsidRPr="007724C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состоит</w:t>
      </w:r>
      <w:r w:rsidRPr="007724C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из одного слова - берутся первые две буквы слова; иначе - первые буквы первого и второго слова.</w:t>
      </w:r>
    </w:p>
    <w:p w14:paraId="1BBC39A6" w14:textId="77777777" w:rsidR="007724CB" w:rsidRDefault="007724CB" w:rsidP="007724CB">
      <w:pPr>
        <w:pStyle w:val="a4"/>
        <w:numPr>
          <w:ilvl w:val="2"/>
          <w:numId w:val="43"/>
        </w:numPr>
        <w:spacing w:before="17" w:line="360" w:lineRule="auto"/>
        <w:ind w:left="1276" w:right="355"/>
      </w:pPr>
      <w:r w:rsidRPr="007724CB">
        <w:rPr>
          <w:rFonts w:ascii="Times New Roman" w:hAnsi="Times New Roman" w:cs="Times New Roman"/>
          <w:sz w:val="28"/>
          <w:szCs w:val="28"/>
        </w:rPr>
        <w:t>при</w:t>
      </w:r>
      <w:r w:rsidRPr="007724C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нажатии</w:t>
      </w:r>
      <w:r w:rsidRPr="007724C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на</w:t>
      </w:r>
      <w:r w:rsidRPr="007724C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ячейку</w:t>
      </w:r>
      <w:r w:rsidRPr="007724C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осуществляется</w:t>
      </w:r>
      <w:r w:rsidRPr="007724C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переход</w:t>
      </w:r>
      <w:r w:rsidRPr="007724C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на</w:t>
      </w:r>
      <w:r w:rsidRPr="007724C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7724CB">
        <w:rPr>
          <w:rFonts w:ascii="Times New Roman" w:hAnsi="Times New Roman" w:cs="Times New Roman"/>
          <w:b/>
          <w:i/>
          <w:sz w:val="28"/>
          <w:szCs w:val="28"/>
        </w:rPr>
        <w:t>Chat</w:t>
      </w:r>
      <w:proofErr w:type="spellEnd"/>
      <w:r w:rsidRPr="007724CB">
        <w:rPr>
          <w:rFonts w:ascii="Times New Roman" w:hAnsi="Times New Roman" w:cs="Times New Roman"/>
          <w:b/>
          <w:i/>
          <w:spacing w:val="80"/>
          <w:sz w:val="28"/>
          <w:szCs w:val="28"/>
        </w:rPr>
        <w:t xml:space="preserve"> </w:t>
      </w:r>
      <w:proofErr w:type="spellStart"/>
      <w:r w:rsidRPr="007724CB">
        <w:rPr>
          <w:rFonts w:ascii="Times New Roman" w:hAnsi="Times New Roman" w:cs="Times New Roman"/>
          <w:b/>
          <w:i/>
          <w:sz w:val="28"/>
          <w:szCs w:val="28"/>
        </w:rPr>
        <w:t>Screen</w:t>
      </w:r>
      <w:proofErr w:type="spellEnd"/>
      <w:r w:rsidRPr="007724CB">
        <w:rPr>
          <w:rFonts w:ascii="Times New Roman" w:hAnsi="Times New Roman" w:cs="Times New Roman"/>
          <w:b/>
          <w:i/>
          <w:spacing w:val="-4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для</w:t>
      </w:r>
      <w:r w:rsidRPr="007724C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 xml:space="preserve">выбранного </w:t>
      </w:r>
      <w:r w:rsidRPr="007724CB">
        <w:rPr>
          <w:rFonts w:ascii="Times New Roman" w:hAnsi="Times New Roman" w:cs="Times New Roman"/>
          <w:spacing w:val="-2"/>
          <w:sz w:val="28"/>
          <w:szCs w:val="28"/>
        </w:rPr>
        <w:t>фильма</w:t>
      </w:r>
      <w:r>
        <w:rPr>
          <w:spacing w:val="-2"/>
        </w:rPr>
        <w:t>.</w:t>
      </w:r>
    </w:p>
    <w:p w14:paraId="29272FB5" w14:textId="0F65AECA" w:rsidR="00135DEA" w:rsidRPr="007724CB" w:rsidRDefault="007724CB" w:rsidP="007724CB">
      <w:pPr>
        <w:pStyle w:val="af0"/>
        <w:numPr>
          <w:ilvl w:val="0"/>
          <w:numId w:val="43"/>
        </w:numPr>
        <w:spacing w:before="96"/>
        <w:jc w:val="both"/>
        <w:rPr>
          <w:sz w:val="28"/>
          <w:szCs w:val="28"/>
        </w:rPr>
      </w:pPr>
      <w:r w:rsidRPr="007724CB">
        <w:rPr>
          <w:sz w:val="28"/>
          <w:szCs w:val="28"/>
        </w:rPr>
        <w:t>экран</w:t>
      </w:r>
      <w:r w:rsidRPr="007724CB">
        <w:rPr>
          <w:spacing w:val="-14"/>
          <w:sz w:val="28"/>
          <w:szCs w:val="28"/>
        </w:rPr>
        <w:t xml:space="preserve"> </w:t>
      </w:r>
      <w:proofErr w:type="spellStart"/>
      <w:r w:rsidRPr="007724CB">
        <w:rPr>
          <w:b/>
          <w:i/>
          <w:sz w:val="28"/>
          <w:szCs w:val="28"/>
        </w:rPr>
        <w:t>Chat</w:t>
      </w:r>
      <w:proofErr w:type="spellEnd"/>
      <w:r w:rsidRPr="007724CB">
        <w:rPr>
          <w:b/>
          <w:i/>
          <w:spacing w:val="-15"/>
          <w:sz w:val="28"/>
          <w:szCs w:val="28"/>
        </w:rPr>
        <w:t xml:space="preserve"> </w:t>
      </w:r>
      <w:proofErr w:type="spellStart"/>
      <w:r w:rsidRPr="007724CB">
        <w:rPr>
          <w:b/>
          <w:i/>
          <w:sz w:val="28"/>
          <w:szCs w:val="28"/>
        </w:rPr>
        <w:t>Screen</w:t>
      </w:r>
      <w:proofErr w:type="spellEnd"/>
      <w:r w:rsidRPr="007724CB">
        <w:rPr>
          <w:b/>
          <w:i/>
          <w:spacing w:val="-14"/>
          <w:sz w:val="28"/>
          <w:szCs w:val="28"/>
        </w:rPr>
        <w:t xml:space="preserve"> </w:t>
      </w:r>
      <w:r w:rsidRPr="007724CB">
        <w:rPr>
          <w:sz w:val="28"/>
          <w:szCs w:val="28"/>
        </w:rPr>
        <w:t>должен</w:t>
      </w:r>
      <w:r w:rsidRPr="007724CB">
        <w:rPr>
          <w:spacing w:val="-14"/>
          <w:sz w:val="28"/>
          <w:szCs w:val="28"/>
        </w:rPr>
        <w:t xml:space="preserve"> </w:t>
      </w:r>
      <w:r w:rsidRPr="007724CB">
        <w:rPr>
          <w:sz w:val="28"/>
          <w:szCs w:val="28"/>
        </w:rPr>
        <w:t>соответствовать</w:t>
      </w:r>
      <w:r w:rsidRPr="007724CB">
        <w:rPr>
          <w:spacing w:val="-14"/>
          <w:sz w:val="28"/>
          <w:szCs w:val="28"/>
        </w:rPr>
        <w:t xml:space="preserve"> </w:t>
      </w:r>
      <w:r w:rsidRPr="007724CB">
        <w:rPr>
          <w:spacing w:val="-2"/>
          <w:sz w:val="28"/>
          <w:szCs w:val="28"/>
        </w:rPr>
        <w:t>макету</w:t>
      </w:r>
      <w:r w:rsidRPr="007724CB">
        <w:rPr>
          <w:spacing w:val="-2"/>
          <w:sz w:val="28"/>
          <w:szCs w:val="28"/>
        </w:rPr>
        <w:t>:</w:t>
      </w:r>
    </w:p>
    <w:p w14:paraId="1B49E588" w14:textId="77777777" w:rsidR="007724CB" w:rsidRPr="007724CB" w:rsidRDefault="007724CB" w:rsidP="007724CB">
      <w:pPr>
        <w:pStyle w:val="a4"/>
        <w:numPr>
          <w:ilvl w:val="2"/>
          <w:numId w:val="43"/>
        </w:numPr>
        <w:spacing w:before="155" w:line="357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7724CB">
        <w:rPr>
          <w:rFonts w:ascii="Times New Roman" w:hAnsi="Times New Roman" w:cs="Times New Roman"/>
          <w:sz w:val="28"/>
          <w:szCs w:val="28"/>
        </w:rPr>
        <w:t>сообщения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упорядочены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от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старых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к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новым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сверху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вниз.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Для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сегодняшних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сообщений отображается заголовок "Сегодня".</w:t>
      </w:r>
    </w:p>
    <w:p w14:paraId="370CAC15" w14:textId="77777777" w:rsidR="007724CB" w:rsidRPr="007724CB" w:rsidRDefault="007724CB" w:rsidP="007724CB">
      <w:pPr>
        <w:pStyle w:val="a4"/>
        <w:numPr>
          <w:ilvl w:val="2"/>
          <w:numId w:val="43"/>
        </w:numPr>
        <w:spacing w:before="21"/>
        <w:ind w:left="1276"/>
        <w:rPr>
          <w:rFonts w:ascii="Times New Roman" w:hAnsi="Times New Roman" w:cs="Times New Roman"/>
          <w:sz w:val="28"/>
          <w:szCs w:val="28"/>
        </w:rPr>
      </w:pPr>
      <w:r w:rsidRPr="007724CB">
        <w:rPr>
          <w:rFonts w:ascii="Times New Roman" w:hAnsi="Times New Roman" w:cs="Times New Roman"/>
          <w:sz w:val="28"/>
          <w:szCs w:val="28"/>
        </w:rPr>
        <w:t>"Облако"</w:t>
      </w:r>
      <w:r w:rsidRPr="007724CB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сообщения</w:t>
      </w:r>
      <w:r w:rsidRPr="007724CB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растянуто</w:t>
      </w:r>
      <w:r w:rsidRPr="007724CB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по</w:t>
      </w:r>
      <w:r w:rsidRPr="007724CB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pacing w:val="-2"/>
          <w:sz w:val="28"/>
          <w:szCs w:val="28"/>
        </w:rPr>
        <w:t>содержимому.</w:t>
      </w:r>
    </w:p>
    <w:p w14:paraId="36980933" w14:textId="77777777" w:rsidR="007724CB" w:rsidRPr="007724CB" w:rsidRDefault="007724CB" w:rsidP="007724CB">
      <w:pPr>
        <w:pStyle w:val="a4"/>
        <w:numPr>
          <w:ilvl w:val="2"/>
          <w:numId w:val="43"/>
        </w:numPr>
        <w:spacing w:before="154" w:line="360" w:lineRule="auto"/>
        <w:ind w:left="1276" w:right="355"/>
        <w:rPr>
          <w:rFonts w:ascii="Times New Roman" w:hAnsi="Times New Roman" w:cs="Times New Roman"/>
          <w:sz w:val="28"/>
          <w:szCs w:val="28"/>
        </w:rPr>
      </w:pPr>
      <w:r w:rsidRPr="007724CB">
        <w:rPr>
          <w:rFonts w:ascii="Times New Roman" w:hAnsi="Times New Roman" w:cs="Times New Roman"/>
          <w:sz w:val="28"/>
          <w:szCs w:val="28"/>
        </w:rPr>
        <w:t>последовательно</w:t>
      </w:r>
      <w:r w:rsidRPr="007724C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идущие</w:t>
      </w:r>
      <w:r w:rsidRPr="007724C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сообщения</w:t>
      </w:r>
      <w:r w:rsidRPr="007724C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одного</w:t>
      </w:r>
      <w:r w:rsidRPr="007724C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автора</w:t>
      </w:r>
      <w:r w:rsidRPr="007724C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сгруппированы</w:t>
      </w:r>
      <w:r w:rsidRPr="007724C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(расстояния</w:t>
      </w:r>
      <w:r w:rsidRPr="007724C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между сообщениями как на макете).</w:t>
      </w:r>
    </w:p>
    <w:p w14:paraId="4DBDD068" w14:textId="77777777" w:rsidR="007724CB" w:rsidRPr="007724CB" w:rsidRDefault="007724CB" w:rsidP="007724CB">
      <w:pPr>
        <w:pStyle w:val="a4"/>
        <w:numPr>
          <w:ilvl w:val="2"/>
          <w:numId w:val="43"/>
        </w:numPr>
        <w:spacing w:before="18" w:line="357" w:lineRule="auto"/>
        <w:ind w:left="1276" w:right="355"/>
        <w:rPr>
          <w:rFonts w:ascii="Times New Roman" w:hAnsi="Times New Roman" w:cs="Times New Roman"/>
          <w:sz w:val="28"/>
          <w:szCs w:val="28"/>
        </w:rPr>
      </w:pPr>
      <w:r w:rsidRPr="007724CB">
        <w:rPr>
          <w:rFonts w:ascii="Times New Roman" w:hAnsi="Times New Roman" w:cs="Times New Roman"/>
          <w:sz w:val="28"/>
          <w:szCs w:val="28"/>
        </w:rPr>
        <w:t>реализован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блок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отправки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сообщения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как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на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макете.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При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вводе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сообщения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поле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для ввода растягивается по вертикали.</w:t>
      </w:r>
    </w:p>
    <w:p w14:paraId="0CFAEC54" w14:textId="77777777" w:rsidR="007724CB" w:rsidRPr="007724CB" w:rsidRDefault="007724CB" w:rsidP="007724CB">
      <w:pPr>
        <w:pStyle w:val="a4"/>
        <w:numPr>
          <w:ilvl w:val="2"/>
          <w:numId w:val="43"/>
        </w:numPr>
        <w:spacing w:before="22" w:line="360" w:lineRule="auto"/>
        <w:ind w:left="1276" w:right="231"/>
        <w:rPr>
          <w:rFonts w:ascii="Times New Roman" w:hAnsi="Times New Roman" w:cs="Times New Roman"/>
          <w:sz w:val="28"/>
          <w:szCs w:val="28"/>
        </w:rPr>
      </w:pPr>
      <w:r w:rsidRPr="007724CB">
        <w:rPr>
          <w:rFonts w:ascii="Times New Roman" w:hAnsi="Times New Roman" w:cs="Times New Roman"/>
          <w:sz w:val="28"/>
          <w:szCs w:val="28"/>
        </w:rPr>
        <w:t>при нажатии на кнопку</w:t>
      </w:r>
      <w:r w:rsidRPr="007724CB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"</w:t>
      </w:r>
      <w:r w:rsidRPr="007724CB">
        <w:rPr>
          <w:rFonts w:ascii="Times New Roman" w:hAnsi="Times New Roman" w:cs="Times New Roman"/>
          <w:i/>
          <w:sz w:val="28"/>
          <w:szCs w:val="28"/>
        </w:rPr>
        <w:t>Отправить</w:t>
      </w:r>
      <w:r w:rsidRPr="007724CB">
        <w:rPr>
          <w:rFonts w:ascii="Times New Roman" w:hAnsi="Times New Roman" w:cs="Times New Roman"/>
          <w:sz w:val="28"/>
          <w:szCs w:val="28"/>
        </w:rPr>
        <w:t>" сообщение отправляется на сервер. При позитивном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ответе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от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сервера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отображается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сообщение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в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чате.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При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возникновении ошибки – отображается ошибка с помощью диалогового окна.</w:t>
      </w:r>
    </w:p>
    <w:p w14:paraId="38F09906" w14:textId="77777777" w:rsidR="007724CB" w:rsidRPr="007724CB" w:rsidRDefault="007724CB" w:rsidP="007724CB">
      <w:pPr>
        <w:pStyle w:val="a4"/>
        <w:numPr>
          <w:ilvl w:val="2"/>
          <w:numId w:val="43"/>
        </w:numPr>
        <w:spacing w:before="14" w:line="360" w:lineRule="auto"/>
        <w:ind w:left="1276" w:right="231"/>
        <w:rPr>
          <w:rFonts w:ascii="Times New Roman" w:hAnsi="Times New Roman" w:cs="Times New Roman"/>
          <w:sz w:val="28"/>
          <w:szCs w:val="28"/>
        </w:rPr>
      </w:pPr>
      <w:r w:rsidRPr="007724CB">
        <w:rPr>
          <w:rFonts w:ascii="Times New Roman" w:hAnsi="Times New Roman" w:cs="Times New Roman"/>
          <w:sz w:val="28"/>
          <w:szCs w:val="28"/>
        </w:rPr>
        <w:t>поле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для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ввода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7724CB">
        <w:rPr>
          <w:rFonts w:ascii="Times New Roman" w:hAnsi="Times New Roman" w:cs="Times New Roman"/>
          <w:sz w:val="28"/>
          <w:szCs w:val="28"/>
        </w:rPr>
        <w:t>валидируется</w:t>
      </w:r>
      <w:proofErr w:type="spellEnd"/>
      <w:r w:rsidRPr="007724CB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на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пустоту.</w:t>
      </w:r>
      <w:r w:rsidRPr="007724C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При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отсутствии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текста</w:t>
      </w:r>
      <w:r w:rsidRPr="007724C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сообщения отображается ошибка с помощью диалогового окна.</w:t>
      </w:r>
    </w:p>
    <w:p w14:paraId="4711A2FA" w14:textId="77777777" w:rsidR="007724CB" w:rsidRDefault="007724CB" w:rsidP="007724CB">
      <w:pPr>
        <w:pStyle w:val="a4"/>
        <w:spacing w:before="14" w:line="360" w:lineRule="auto"/>
        <w:ind w:right="231"/>
      </w:pPr>
    </w:p>
    <w:p w14:paraId="0AA62891" w14:textId="77777777" w:rsidR="007724CB" w:rsidRPr="007724CB" w:rsidRDefault="007724CB" w:rsidP="007724CB">
      <w:pPr>
        <w:pStyle w:val="af0"/>
        <w:widowControl w:val="0"/>
        <w:numPr>
          <w:ilvl w:val="0"/>
          <w:numId w:val="43"/>
        </w:numPr>
        <w:tabs>
          <w:tab w:val="left" w:pos="718"/>
        </w:tabs>
        <w:autoSpaceDE w:val="0"/>
        <w:autoSpaceDN w:val="0"/>
        <w:spacing w:before="2" w:line="240" w:lineRule="auto"/>
        <w:contextualSpacing w:val="0"/>
        <w:rPr>
          <w:sz w:val="28"/>
          <w:szCs w:val="28"/>
        </w:rPr>
      </w:pPr>
      <w:r w:rsidRPr="007724CB">
        <w:rPr>
          <w:spacing w:val="-2"/>
          <w:sz w:val="28"/>
          <w:szCs w:val="28"/>
        </w:rPr>
        <w:t>экран</w:t>
      </w:r>
      <w:r w:rsidRPr="007724CB">
        <w:rPr>
          <w:spacing w:val="1"/>
          <w:sz w:val="28"/>
          <w:szCs w:val="28"/>
        </w:rPr>
        <w:t xml:space="preserve"> </w:t>
      </w:r>
      <w:proofErr w:type="spellStart"/>
      <w:r w:rsidRPr="007724CB">
        <w:rPr>
          <w:b/>
          <w:i/>
          <w:spacing w:val="-2"/>
          <w:sz w:val="28"/>
          <w:szCs w:val="28"/>
        </w:rPr>
        <w:t>Collections</w:t>
      </w:r>
      <w:proofErr w:type="spellEnd"/>
      <w:r w:rsidRPr="007724CB">
        <w:rPr>
          <w:b/>
          <w:i/>
          <w:spacing w:val="1"/>
          <w:sz w:val="28"/>
          <w:szCs w:val="28"/>
        </w:rPr>
        <w:t xml:space="preserve"> </w:t>
      </w:r>
      <w:proofErr w:type="spellStart"/>
      <w:r w:rsidRPr="007724CB">
        <w:rPr>
          <w:b/>
          <w:i/>
          <w:spacing w:val="-2"/>
          <w:sz w:val="28"/>
          <w:szCs w:val="28"/>
        </w:rPr>
        <w:t>Screen</w:t>
      </w:r>
      <w:proofErr w:type="spellEnd"/>
      <w:r w:rsidRPr="007724CB">
        <w:rPr>
          <w:b/>
          <w:i/>
          <w:spacing w:val="1"/>
          <w:sz w:val="28"/>
          <w:szCs w:val="28"/>
        </w:rPr>
        <w:t xml:space="preserve"> </w:t>
      </w:r>
      <w:r w:rsidRPr="007724CB">
        <w:rPr>
          <w:spacing w:val="-2"/>
          <w:sz w:val="28"/>
          <w:szCs w:val="28"/>
        </w:rPr>
        <w:t>должен</w:t>
      </w:r>
      <w:r w:rsidRPr="007724CB">
        <w:rPr>
          <w:spacing w:val="1"/>
          <w:sz w:val="28"/>
          <w:szCs w:val="28"/>
        </w:rPr>
        <w:t xml:space="preserve"> </w:t>
      </w:r>
      <w:r w:rsidRPr="007724CB">
        <w:rPr>
          <w:spacing w:val="-2"/>
          <w:sz w:val="28"/>
          <w:szCs w:val="28"/>
        </w:rPr>
        <w:t>соответствовать</w:t>
      </w:r>
      <w:r w:rsidRPr="007724CB">
        <w:rPr>
          <w:spacing w:val="2"/>
          <w:sz w:val="28"/>
          <w:szCs w:val="28"/>
        </w:rPr>
        <w:t xml:space="preserve"> </w:t>
      </w:r>
      <w:r w:rsidRPr="007724CB">
        <w:rPr>
          <w:spacing w:val="-2"/>
          <w:sz w:val="28"/>
          <w:szCs w:val="28"/>
        </w:rPr>
        <w:t>макету:</w:t>
      </w:r>
    </w:p>
    <w:p w14:paraId="74A0B3EC" w14:textId="77777777" w:rsidR="007724CB" w:rsidRPr="007724CB" w:rsidRDefault="007724CB" w:rsidP="007724CB">
      <w:pPr>
        <w:pStyle w:val="af0"/>
        <w:numPr>
          <w:ilvl w:val="2"/>
          <w:numId w:val="43"/>
        </w:numPr>
        <w:spacing w:before="153" w:line="360" w:lineRule="auto"/>
        <w:ind w:left="1276"/>
        <w:rPr>
          <w:sz w:val="28"/>
          <w:szCs w:val="28"/>
        </w:rPr>
      </w:pPr>
      <w:r w:rsidRPr="007724CB">
        <w:rPr>
          <w:sz w:val="28"/>
          <w:szCs w:val="28"/>
        </w:rPr>
        <w:lastRenderedPageBreak/>
        <w:t>при</w:t>
      </w:r>
      <w:r w:rsidRPr="007724CB">
        <w:rPr>
          <w:spacing w:val="-4"/>
          <w:sz w:val="28"/>
          <w:szCs w:val="28"/>
        </w:rPr>
        <w:t xml:space="preserve"> </w:t>
      </w:r>
      <w:r w:rsidRPr="007724CB">
        <w:rPr>
          <w:sz w:val="28"/>
          <w:szCs w:val="28"/>
        </w:rPr>
        <w:t>нажатии</w:t>
      </w:r>
      <w:r w:rsidRPr="007724CB">
        <w:rPr>
          <w:spacing w:val="-4"/>
          <w:sz w:val="28"/>
          <w:szCs w:val="28"/>
        </w:rPr>
        <w:t xml:space="preserve"> </w:t>
      </w:r>
      <w:r w:rsidRPr="007724CB">
        <w:rPr>
          <w:sz w:val="28"/>
          <w:szCs w:val="28"/>
        </w:rPr>
        <w:t>на</w:t>
      </w:r>
      <w:r w:rsidRPr="007724CB">
        <w:rPr>
          <w:spacing w:val="-4"/>
          <w:sz w:val="28"/>
          <w:szCs w:val="28"/>
        </w:rPr>
        <w:t xml:space="preserve"> </w:t>
      </w:r>
      <w:r w:rsidRPr="007724CB">
        <w:rPr>
          <w:sz w:val="28"/>
          <w:szCs w:val="28"/>
        </w:rPr>
        <w:t>иконку</w:t>
      </w:r>
      <w:r w:rsidRPr="007724CB">
        <w:rPr>
          <w:spacing w:val="-4"/>
          <w:sz w:val="28"/>
          <w:szCs w:val="28"/>
        </w:rPr>
        <w:t xml:space="preserve"> </w:t>
      </w:r>
      <w:r w:rsidRPr="007724CB">
        <w:rPr>
          <w:sz w:val="28"/>
          <w:szCs w:val="28"/>
        </w:rPr>
        <w:t>в</w:t>
      </w:r>
      <w:r w:rsidRPr="007724CB">
        <w:rPr>
          <w:spacing w:val="-4"/>
          <w:sz w:val="28"/>
          <w:szCs w:val="28"/>
        </w:rPr>
        <w:t xml:space="preserve"> </w:t>
      </w:r>
      <w:r w:rsidRPr="007724CB">
        <w:rPr>
          <w:sz w:val="28"/>
          <w:szCs w:val="28"/>
        </w:rPr>
        <w:t>правом</w:t>
      </w:r>
      <w:r w:rsidRPr="007724CB">
        <w:rPr>
          <w:spacing w:val="-4"/>
          <w:sz w:val="28"/>
          <w:szCs w:val="28"/>
        </w:rPr>
        <w:t xml:space="preserve"> </w:t>
      </w:r>
      <w:r w:rsidRPr="007724CB">
        <w:rPr>
          <w:sz w:val="28"/>
          <w:szCs w:val="28"/>
        </w:rPr>
        <w:t>верхнем</w:t>
      </w:r>
      <w:r w:rsidRPr="007724CB">
        <w:rPr>
          <w:spacing w:val="-4"/>
          <w:sz w:val="28"/>
          <w:szCs w:val="28"/>
        </w:rPr>
        <w:t xml:space="preserve"> </w:t>
      </w:r>
      <w:r w:rsidRPr="007724CB">
        <w:rPr>
          <w:sz w:val="28"/>
          <w:szCs w:val="28"/>
        </w:rPr>
        <w:t>углу</w:t>
      </w:r>
      <w:r w:rsidRPr="007724CB">
        <w:rPr>
          <w:spacing w:val="-4"/>
          <w:sz w:val="28"/>
          <w:szCs w:val="28"/>
        </w:rPr>
        <w:t xml:space="preserve"> </w:t>
      </w:r>
      <w:r w:rsidRPr="007724CB">
        <w:rPr>
          <w:sz w:val="28"/>
          <w:szCs w:val="28"/>
        </w:rPr>
        <w:t>осуществляется</w:t>
      </w:r>
      <w:r w:rsidRPr="007724CB">
        <w:rPr>
          <w:spacing w:val="-4"/>
          <w:sz w:val="28"/>
          <w:szCs w:val="28"/>
        </w:rPr>
        <w:t xml:space="preserve"> </w:t>
      </w:r>
      <w:r w:rsidRPr="007724CB">
        <w:rPr>
          <w:sz w:val="28"/>
          <w:szCs w:val="28"/>
        </w:rPr>
        <w:t>переход</w:t>
      </w:r>
      <w:r w:rsidRPr="007724CB">
        <w:rPr>
          <w:spacing w:val="-4"/>
          <w:sz w:val="28"/>
          <w:szCs w:val="28"/>
        </w:rPr>
        <w:t xml:space="preserve"> </w:t>
      </w:r>
      <w:r w:rsidRPr="007724CB">
        <w:rPr>
          <w:sz w:val="28"/>
          <w:szCs w:val="28"/>
        </w:rPr>
        <w:t>на</w:t>
      </w:r>
      <w:r w:rsidRPr="007724CB">
        <w:rPr>
          <w:spacing w:val="-4"/>
          <w:sz w:val="28"/>
          <w:szCs w:val="28"/>
        </w:rPr>
        <w:t xml:space="preserve"> </w:t>
      </w:r>
      <w:r w:rsidRPr="007724CB">
        <w:rPr>
          <w:sz w:val="28"/>
          <w:szCs w:val="28"/>
        </w:rPr>
        <w:t>экран</w:t>
      </w:r>
      <w:r w:rsidRPr="007724CB">
        <w:rPr>
          <w:spacing w:val="-4"/>
          <w:sz w:val="28"/>
          <w:szCs w:val="28"/>
        </w:rPr>
        <w:t xml:space="preserve"> </w:t>
      </w:r>
      <w:proofErr w:type="spellStart"/>
      <w:r w:rsidRPr="007724CB">
        <w:rPr>
          <w:b/>
          <w:i/>
          <w:sz w:val="28"/>
          <w:szCs w:val="28"/>
        </w:rPr>
        <w:t>Create</w:t>
      </w:r>
      <w:proofErr w:type="spellEnd"/>
      <w:r w:rsidRPr="007724CB">
        <w:rPr>
          <w:b/>
          <w:i/>
          <w:sz w:val="28"/>
          <w:szCs w:val="28"/>
        </w:rPr>
        <w:t xml:space="preserve"> </w:t>
      </w:r>
      <w:proofErr w:type="spellStart"/>
      <w:r w:rsidRPr="007724CB">
        <w:rPr>
          <w:b/>
          <w:i/>
          <w:sz w:val="28"/>
          <w:szCs w:val="28"/>
        </w:rPr>
        <w:t>Collection</w:t>
      </w:r>
      <w:proofErr w:type="spellEnd"/>
      <w:r w:rsidRPr="007724CB">
        <w:rPr>
          <w:b/>
          <w:i/>
          <w:sz w:val="28"/>
          <w:szCs w:val="28"/>
        </w:rPr>
        <w:t xml:space="preserve"> </w:t>
      </w:r>
      <w:proofErr w:type="spellStart"/>
      <w:r w:rsidRPr="007724CB">
        <w:rPr>
          <w:b/>
          <w:i/>
          <w:sz w:val="28"/>
          <w:szCs w:val="28"/>
        </w:rPr>
        <w:t>Screen</w:t>
      </w:r>
      <w:proofErr w:type="spellEnd"/>
      <w:r w:rsidRPr="007724CB">
        <w:rPr>
          <w:sz w:val="28"/>
          <w:szCs w:val="28"/>
        </w:rPr>
        <w:t>.</w:t>
      </w:r>
    </w:p>
    <w:p w14:paraId="4AEF3A8C" w14:textId="3977F0AD" w:rsidR="007724CB" w:rsidRPr="007724CB" w:rsidRDefault="007724CB" w:rsidP="007724CB">
      <w:pPr>
        <w:pStyle w:val="af0"/>
        <w:numPr>
          <w:ilvl w:val="2"/>
          <w:numId w:val="43"/>
        </w:numPr>
        <w:spacing w:before="96"/>
        <w:ind w:left="1276"/>
        <w:jc w:val="both"/>
        <w:rPr>
          <w:sz w:val="28"/>
          <w:szCs w:val="28"/>
        </w:rPr>
      </w:pPr>
      <w:r w:rsidRPr="007724CB">
        <w:rPr>
          <w:sz w:val="28"/>
          <w:szCs w:val="28"/>
        </w:rPr>
        <w:t>на</w:t>
      </w:r>
      <w:r w:rsidRPr="007724CB">
        <w:rPr>
          <w:spacing w:val="-5"/>
          <w:sz w:val="28"/>
          <w:szCs w:val="28"/>
        </w:rPr>
        <w:t xml:space="preserve"> </w:t>
      </w:r>
      <w:r w:rsidRPr="007724CB">
        <w:rPr>
          <w:sz w:val="28"/>
          <w:szCs w:val="28"/>
        </w:rPr>
        <w:t>экране</w:t>
      </w:r>
      <w:r w:rsidRPr="007724CB">
        <w:rPr>
          <w:spacing w:val="-5"/>
          <w:sz w:val="28"/>
          <w:szCs w:val="28"/>
        </w:rPr>
        <w:t xml:space="preserve"> </w:t>
      </w:r>
      <w:r w:rsidRPr="007724CB">
        <w:rPr>
          <w:sz w:val="28"/>
          <w:szCs w:val="28"/>
        </w:rPr>
        <w:t>отображаются</w:t>
      </w:r>
      <w:r w:rsidRPr="007724CB">
        <w:rPr>
          <w:spacing w:val="-5"/>
          <w:sz w:val="28"/>
          <w:szCs w:val="28"/>
        </w:rPr>
        <w:t xml:space="preserve"> </w:t>
      </w:r>
      <w:r w:rsidRPr="007724CB">
        <w:rPr>
          <w:sz w:val="28"/>
          <w:szCs w:val="28"/>
        </w:rPr>
        <w:t>созданные</w:t>
      </w:r>
      <w:r w:rsidRPr="007724CB">
        <w:rPr>
          <w:spacing w:val="-5"/>
          <w:sz w:val="28"/>
          <w:szCs w:val="28"/>
        </w:rPr>
        <w:t xml:space="preserve"> </w:t>
      </w:r>
      <w:r w:rsidRPr="007724CB">
        <w:rPr>
          <w:sz w:val="28"/>
          <w:szCs w:val="28"/>
        </w:rPr>
        <w:t>коллекции.</w:t>
      </w:r>
      <w:r w:rsidRPr="007724CB">
        <w:rPr>
          <w:spacing w:val="-5"/>
          <w:sz w:val="28"/>
          <w:szCs w:val="28"/>
        </w:rPr>
        <w:t xml:space="preserve"> </w:t>
      </w:r>
      <w:r w:rsidRPr="007724CB">
        <w:rPr>
          <w:sz w:val="28"/>
          <w:szCs w:val="28"/>
        </w:rPr>
        <w:t>Информация</w:t>
      </w:r>
      <w:r w:rsidRPr="007724CB">
        <w:rPr>
          <w:spacing w:val="-5"/>
          <w:sz w:val="28"/>
          <w:szCs w:val="28"/>
        </w:rPr>
        <w:t xml:space="preserve"> </w:t>
      </w:r>
      <w:r w:rsidRPr="007724CB">
        <w:rPr>
          <w:sz w:val="28"/>
          <w:szCs w:val="28"/>
        </w:rPr>
        <w:t>о</w:t>
      </w:r>
      <w:r w:rsidRPr="007724CB">
        <w:rPr>
          <w:spacing w:val="-5"/>
          <w:sz w:val="28"/>
          <w:szCs w:val="28"/>
        </w:rPr>
        <w:t xml:space="preserve"> </w:t>
      </w:r>
      <w:r w:rsidRPr="007724CB">
        <w:rPr>
          <w:sz w:val="28"/>
          <w:szCs w:val="28"/>
        </w:rPr>
        <w:t>коллекциях</w:t>
      </w:r>
      <w:r w:rsidRPr="007724CB">
        <w:rPr>
          <w:spacing w:val="-5"/>
          <w:sz w:val="28"/>
          <w:szCs w:val="28"/>
        </w:rPr>
        <w:t xml:space="preserve"> </w:t>
      </w:r>
      <w:r w:rsidRPr="007724CB">
        <w:rPr>
          <w:sz w:val="28"/>
          <w:szCs w:val="28"/>
        </w:rPr>
        <w:t>хранится</w:t>
      </w:r>
      <w:r w:rsidRPr="007724CB">
        <w:rPr>
          <w:spacing w:val="-5"/>
          <w:sz w:val="28"/>
          <w:szCs w:val="28"/>
        </w:rPr>
        <w:t xml:space="preserve"> </w:t>
      </w:r>
      <w:r w:rsidRPr="007724CB">
        <w:rPr>
          <w:sz w:val="28"/>
          <w:szCs w:val="28"/>
        </w:rPr>
        <w:t>в памяти устройства. Хранится название коллекции и иконка</w:t>
      </w:r>
    </w:p>
    <w:p w14:paraId="013DF8B6" w14:textId="77777777" w:rsidR="007724CB" w:rsidRPr="007724CB" w:rsidRDefault="007724CB" w:rsidP="007724CB">
      <w:pPr>
        <w:pStyle w:val="a4"/>
        <w:numPr>
          <w:ilvl w:val="2"/>
          <w:numId w:val="43"/>
        </w:numPr>
        <w:spacing w:before="30" w:line="340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7724CB">
        <w:rPr>
          <w:rFonts w:ascii="Times New Roman" w:hAnsi="Times New Roman" w:cs="Times New Roman"/>
          <w:sz w:val="28"/>
          <w:szCs w:val="28"/>
        </w:rPr>
        <w:t>для</w:t>
      </w:r>
      <w:r w:rsidRPr="007724C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удаления</w:t>
      </w:r>
      <w:r w:rsidRPr="007724C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коллекции</w:t>
      </w:r>
      <w:r w:rsidRPr="007724C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реализован</w:t>
      </w:r>
      <w:r w:rsidRPr="007724C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7724CB">
        <w:rPr>
          <w:rFonts w:ascii="Times New Roman" w:hAnsi="Times New Roman" w:cs="Times New Roman"/>
          <w:i/>
          <w:sz w:val="28"/>
          <w:szCs w:val="28"/>
        </w:rPr>
        <w:t>Swipe-to-delete</w:t>
      </w:r>
      <w:proofErr w:type="spellEnd"/>
      <w:r w:rsidRPr="007724CB">
        <w:rPr>
          <w:rFonts w:ascii="Times New Roman" w:hAnsi="Times New Roman" w:cs="Times New Roman"/>
          <w:sz w:val="28"/>
          <w:szCs w:val="28"/>
        </w:rPr>
        <w:t>,</w:t>
      </w:r>
      <w:r w:rsidRPr="007724C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в</w:t>
      </w:r>
      <w:r w:rsidRPr="007724C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том</w:t>
      </w:r>
      <w:r w:rsidRPr="007724C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числе</w:t>
      </w:r>
      <w:r w:rsidRPr="007724C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>из</w:t>
      </w:r>
      <w:r w:rsidRPr="007724C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7724CB">
        <w:rPr>
          <w:rFonts w:ascii="Times New Roman" w:hAnsi="Times New Roman" w:cs="Times New Roman"/>
          <w:sz w:val="28"/>
          <w:szCs w:val="28"/>
        </w:rPr>
        <w:t xml:space="preserve">памяти </w:t>
      </w:r>
      <w:r w:rsidRPr="007724CB">
        <w:rPr>
          <w:rFonts w:ascii="Times New Roman" w:hAnsi="Times New Roman" w:cs="Times New Roman"/>
          <w:spacing w:val="-2"/>
          <w:sz w:val="28"/>
          <w:szCs w:val="28"/>
        </w:rPr>
        <w:t>устройства.</w:t>
      </w:r>
    </w:p>
    <w:p w14:paraId="4958DD70" w14:textId="0472274B" w:rsidR="007724CB" w:rsidRPr="000F20C0" w:rsidRDefault="000F20C0" w:rsidP="007724CB">
      <w:pPr>
        <w:pStyle w:val="af0"/>
        <w:numPr>
          <w:ilvl w:val="0"/>
          <w:numId w:val="43"/>
        </w:numPr>
        <w:spacing w:before="96"/>
        <w:jc w:val="both"/>
        <w:rPr>
          <w:sz w:val="28"/>
          <w:szCs w:val="28"/>
        </w:rPr>
      </w:pPr>
      <w:r w:rsidRPr="000F20C0">
        <w:rPr>
          <w:spacing w:val="-2"/>
          <w:sz w:val="28"/>
          <w:szCs w:val="28"/>
        </w:rPr>
        <w:t>экран</w:t>
      </w:r>
      <w:r w:rsidRPr="000F20C0">
        <w:rPr>
          <w:sz w:val="28"/>
          <w:szCs w:val="28"/>
        </w:rPr>
        <w:t xml:space="preserve"> </w:t>
      </w:r>
      <w:proofErr w:type="spellStart"/>
      <w:r w:rsidRPr="000F20C0">
        <w:rPr>
          <w:b/>
          <w:i/>
          <w:spacing w:val="-2"/>
          <w:sz w:val="28"/>
          <w:szCs w:val="28"/>
        </w:rPr>
        <w:t>Create</w:t>
      </w:r>
      <w:proofErr w:type="spellEnd"/>
      <w:r w:rsidRPr="000F20C0">
        <w:rPr>
          <w:b/>
          <w:i/>
          <w:spacing w:val="1"/>
          <w:sz w:val="28"/>
          <w:szCs w:val="28"/>
        </w:rPr>
        <w:t xml:space="preserve"> </w:t>
      </w:r>
      <w:proofErr w:type="spellStart"/>
      <w:r w:rsidRPr="000F20C0">
        <w:rPr>
          <w:b/>
          <w:i/>
          <w:spacing w:val="-2"/>
          <w:sz w:val="28"/>
          <w:szCs w:val="28"/>
        </w:rPr>
        <w:t>Collection</w:t>
      </w:r>
      <w:proofErr w:type="spellEnd"/>
      <w:r w:rsidRPr="000F20C0">
        <w:rPr>
          <w:b/>
          <w:i/>
          <w:spacing w:val="1"/>
          <w:sz w:val="28"/>
          <w:szCs w:val="28"/>
        </w:rPr>
        <w:t xml:space="preserve"> </w:t>
      </w:r>
      <w:proofErr w:type="spellStart"/>
      <w:r w:rsidRPr="000F20C0">
        <w:rPr>
          <w:b/>
          <w:i/>
          <w:spacing w:val="-2"/>
          <w:sz w:val="28"/>
          <w:szCs w:val="28"/>
        </w:rPr>
        <w:t>Screen</w:t>
      </w:r>
      <w:proofErr w:type="spellEnd"/>
      <w:r w:rsidRPr="000F20C0">
        <w:rPr>
          <w:b/>
          <w:i/>
          <w:spacing w:val="1"/>
          <w:sz w:val="28"/>
          <w:szCs w:val="28"/>
        </w:rPr>
        <w:t xml:space="preserve"> </w:t>
      </w:r>
      <w:r w:rsidRPr="000F20C0">
        <w:rPr>
          <w:spacing w:val="-2"/>
          <w:sz w:val="28"/>
          <w:szCs w:val="28"/>
        </w:rPr>
        <w:t>должен</w:t>
      </w:r>
      <w:r w:rsidRPr="000F20C0">
        <w:rPr>
          <w:sz w:val="28"/>
          <w:szCs w:val="28"/>
        </w:rPr>
        <w:t xml:space="preserve"> </w:t>
      </w:r>
      <w:r w:rsidRPr="000F20C0">
        <w:rPr>
          <w:spacing w:val="-2"/>
          <w:sz w:val="28"/>
          <w:szCs w:val="28"/>
        </w:rPr>
        <w:t>соответствовать</w:t>
      </w:r>
      <w:r w:rsidRPr="000F20C0">
        <w:rPr>
          <w:spacing w:val="1"/>
          <w:sz w:val="28"/>
          <w:szCs w:val="28"/>
        </w:rPr>
        <w:t xml:space="preserve"> </w:t>
      </w:r>
      <w:r w:rsidRPr="000F20C0">
        <w:rPr>
          <w:spacing w:val="-2"/>
          <w:sz w:val="28"/>
          <w:szCs w:val="28"/>
        </w:rPr>
        <w:t>макету</w:t>
      </w:r>
      <w:r w:rsidRPr="000F20C0">
        <w:rPr>
          <w:spacing w:val="-2"/>
          <w:sz w:val="28"/>
          <w:szCs w:val="28"/>
        </w:rPr>
        <w:t>:</w:t>
      </w:r>
    </w:p>
    <w:p w14:paraId="2E0713B5" w14:textId="77777777" w:rsidR="000F20C0" w:rsidRPr="000F20C0" w:rsidRDefault="000F20C0" w:rsidP="000F20C0">
      <w:pPr>
        <w:pStyle w:val="a4"/>
        <w:numPr>
          <w:ilvl w:val="2"/>
          <w:numId w:val="43"/>
        </w:numPr>
        <w:spacing w:before="96" w:line="360" w:lineRule="auto"/>
        <w:ind w:left="1276" w:right="355"/>
        <w:rPr>
          <w:rFonts w:ascii="Times New Roman" w:hAnsi="Times New Roman" w:cs="Times New Roman"/>
          <w:sz w:val="28"/>
          <w:szCs w:val="28"/>
        </w:rPr>
      </w:pPr>
      <w:r w:rsidRPr="000F20C0">
        <w:rPr>
          <w:rFonts w:ascii="Times New Roman" w:hAnsi="Times New Roman" w:cs="Times New Roman"/>
          <w:sz w:val="28"/>
          <w:szCs w:val="28"/>
        </w:rPr>
        <w:t>при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открытии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экрана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в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качестве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иконки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выбирается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случайное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изображение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из коллекции иконок.</w:t>
      </w:r>
    </w:p>
    <w:p w14:paraId="70BB3E52" w14:textId="77777777" w:rsidR="000F20C0" w:rsidRPr="000F20C0" w:rsidRDefault="000F20C0" w:rsidP="000F20C0">
      <w:pPr>
        <w:pStyle w:val="af0"/>
        <w:numPr>
          <w:ilvl w:val="2"/>
          <w:numId w:val="43"/>
        </w:numPr>
        <w:spacing w:before="16" w:line="360" w:lineRule="auto"/>
        <w:ind w:left="1276" w:right="231"/>
        <w:rPr>
          <w:sz w:val="28"/>
          <w:szCs w:val="28"/>
        </w:rPr>
      </w:pPr>
      <w:r w:rsidRPr="000F20C0">
        <w:rPr>
          <w:sz w:val="28"/>
          <w:szCs w:val="28"/>
        </w:rPr>
        <w:t>при</w:t>
      </w:r>
      <w:r w:rsidRPr="000F20C0">
        <w:rPr>
          <w:spacing w:val="-4"/>
          <w:sz w:val="28"/>
          <w:szCs w:val="28"/>
        </w:rPr>
        <w:t xml:space="preserve"> </w:t>
      </w:r>
      <w:r w:rsidRPr="000F20C0">
        <w:rPr>
          <w:sz w:val="28"/>
          <w:szCs w:val="28"/>
        </w:rPr>
        <w:t>нажатии</w:t>
      </w:r>
      <w:r w:rsidRPr="000F20C0">
        <w:rPr>
          <w:spacing w:val="-4"/>
          <w:sz w:val="28"/>
          <w:szCs w:val="28"/>
        </w:rPr>
        <w:t xml:space="preserve"> </w:t>
      </w:r>
      <w:r w:rsidRPr="000F20C0">
        <w:rPr>
          <w:sz w:val="28"/>
          <w:szCs w:val="28"/>
        </w:rPr>
        <w:t>на</w:t>
      </w:r>
      <w:r w:rsidRPr="000F20C0">
        <w:rPr>
          <w:spacing w:val="-4"/>
          <w:sz w:val="28"/>
          <w:szCs w:val="28"/>
        </w:rPr>
        <w:t xml:space="preserve"> </w:t>
      </w:r>
      <w:r w:rsidRPr="000F20C0">
        <w:rPr>
          <w:sz w:val="28"/>
          <w:szCs w:val="28"/>
        </w:rPr>
        <w:t>кнопку</w:t>
      </w:r>
      <w:r w:rsidRPr="000F20C0">
        <w:rPr>
          <w:spacing w:val="40"/>
          <w:sz w:val="28"/>
          <w:szCs w:val="28"/>
        </w:rPr>
        <w:t xml:space="preserve"> </w:t>
      </w:r>
      <w:r w:rsidRPr="000F20C0">
        <w:rPr>
          <w:sz w:val="28"/>
          <w:szCs w:val="28"/>
        </w:rPr>
        <w:t>"</w:t>
      </w:r>
      <w:r w:rsidRPr="000F20C0">
        <w:rPr>
          <w:i/>
          <w:sz w:val="28"/>
          <w:szCs w:val="28"/>
        </w:rPr>
        <w:t>Выбрать</w:t>
      </w:r>
      <w:r w:rsidRPr="000F20C0">
        <w:rPr>
          <w:i/>
          <w:spacing w:val="-4"/>
          <w:sz w:val="28"/>
          <w:szCs w:val="28"/>
        </w:rPr>
        <w:t xml:space="preserve"> </w:t>
      </w:r>
      <w:r w:rsidRPr="000F20C0">
        <w:rPr>
          <w:i/>
          <w:sz w:val="28"/>
          <w:szCs w:val="28"/>
        </w:rPr>
        <w:t>иконку</w:t>
      </w:r>
      <w:r w:rsidRPr="000F20C0">
        <w:rPr>
          <w:sz w:val="28"/>
          <w:szCs w:val="28"/>
        </w:rPr>
        <w:t>"</w:t>
      </w:r>
      <w:r w:rsidRPr="000F20C0">
        <w:rPr>
          <w:spacing w:val="-6"/>
          <w:sz w:val="28"/>
          <w:szCs w:val="28"/>
        </w:rPr>
        <w:t xml:space="preserve"> </w:t>
      </w:r>
      <w:r w:rsidRPr="000F20C0">
        <w:rPr>
          <w:sz w:val="28"/>
          <w:szCs w:val="28"/>
        </w:rPr>
        <w:t>осуществляется</w:t>
      </w:r>
      <w:r w:rsidRPr="000F20C0">
        <w:rPr>
          <w:spacing w:val="-4"/>
          <w:sz w:val="28"/>
          <w:szCs w:val="28"/>
        </w:rPr>
        <w:t xml:space="preserve"> </w:t>
      </w:r>
      <w:r w:rsidRPr="000F20C0">
        <w:rPr>
          <w:sz w:val="28"/>
          <w:szCs w:val="28"/>
        </w:rPr>
        <w:t>переход</w:t>
      </w:r>
      <w:r w:rsidRPr="000F20C0">
        <w:rPr>
          <w:spacing w:val="-4"/>
          <w:sz w:val="28"/>
          <w:szCs w:val="28"/>
        </w:rPr>
        <w:t xml:space="preserve"> </w:t>
      </w:r>
      <w:r w:rsidRPr="000F20C0">
        <w:rPr>
          <w:sz w:val="28"/>
          <w:szCs w:val="28"/>
        </w:rPr>
        <w:t>на</w:t>
      </w:r>
      <w:r w:rsidRPr="000F20C0">
        <w:rPr>
          <w:spacing w:val="-4"/>
          <w:sz w:val="28"/>
          <w:szCs w:val="28"/>
        </w:rPr>
        <w:t xml:space="preserve"> </w:t>
      </w:r>
      <w:r w:rsidRPr="000F20C0">
        <w:rPr>
          <w:sz w:val="28"/>
          <w:szCs w:val="28"/>
        </w:rPr>
        <w:t>экран</w:t>
      </w:r>
      <w:r w:rsidRPr="000F20C0">
        <w:rPr>
          <w:spacing w:val="-4"/>
          <w:sz w:val="28"/>
          <w:szCs w:val="28"/>
        </w:rPr>
        <w:t xml:space="preserve"> </w:t>
      </w:r>
      <w:proofErr w:type="spellStart"/>
      <w:r w:rsidRPr="000F20C0">
        <w:rPr>
          <w:b/>
          <w:i/>
          <w:sz w:val="28"/>
          <w:szCs w:val="28"/>
        </w:rPr>
        <w:t>Icon</w:t>
      </w:r>
      <w:proofErr w:type="spellEnd"/>
      <w:r w:rsidRPr="000F20C0">
        <w:rPr>
          <w:b/>
          <w:i/>
          <w:sz w:val="28"/>
          <w:szCs w:val="28"/>
        </w:rPr>
        <w:t xml:space="preserve"> </w:t>
      </w:r>
      <w:proofErr w:type="spellStart"/>
      <w:r w:rsidRPr="000F20C0">
        <w:rPr>
          <w:b/>
          <w:i/>
          <w:sz w:val="28"/>
          <w:szCs w:val="28"/>
        </w:rPr>
        <w:t>Selection</w:t>
      </w:r>
      <w:proofErr w:type="spellEnd"/>
      <w:r w:rsidRPr="000F20C0">
        <w:rPr>
          <w:sz w:val="28"/>
          <w:szCs w:val="28"/>
        </w:rPr>
        <w:t>, который реализован в соответствии с макетом.</w:t>
      </w:r>
    </w:p>
    <w:p w14:paraId="7183D36A" w14:textId="77777777" w:rsidR="000F20C0" w:rsidRPr="000F20C0" w:rsidRDefault="000F20C0" w:rsidP="000F20C0">
      <w:pPr>
        <w:pStyle w:val="a4"/>
        <w:numPr>
          <w:ilvl w:val="2"/>
          <w:numId w:val="43"/>
        </w:numPr>
        <w:spacing w:before="16" w:line="360" w:lineRule="auto"/>
        <w:ind w:left="1276" w:right="231"/>
        <w:rPr>
          <w:rFonts w:ascii="Times New Roman" w:hAnsi="Times New Roman" w:cs="Times New Roman"/>
          <w:sz w:val="28"/>
          <w:szCs w:val="28"/>
        </w:rPr>
      </w:pPr>
      <w:r w:rsidRPr="000F20C0">
        <w:rPr>
          <w:rFonts w:ascii="Times New Roman" w:hAnsi="Times New Roman" w:cs="Times New Roman"/>
          <w:sz w:val="28"/>
          <w:szCs w:val="28"/>
        </w:rPr>
        <w:t>при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нажатии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кнопку</w:t>
      </w:r>
      <w:r w:rsidRPr="000F20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"</w:t>
      </w:r>
      <w:r w:rsidRPr="000F20C0">
        <w:rPr>
          <w:rFonts w:ascii="Times New Roman" w:hAnsi="Times New Roman" w:cs="Times New Roman"/>
          <w:i/>
          <w:sz w:val="28"/>
          <w:szCs w:val="28"/>
        </w:rPr>
        <w:t>Сохранить</w:t>
      </w:r>
      <w:r w:rsidRPr="000F20C0">
        <w:rPr>
          <w:rFonts w:ascii="Times New Roman" w:hAnsi="Times New Roman" w:cs="Times New Roman"/>
          <w:sz w:val="28"/>
          <w:szCs w:val="28"/>
        </w:rPr>
        <w:t>"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новая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коллекция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сохраняется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в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памяти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устройства и экран закрывается.</w:t>
      </w:r>
    </w:p>
    <w:p w14:paraId="1B15C3EC" w14:textId="77777777" w:rsidR="000F20C0" w:rsidRPr="000F20C0" w:rsidRDefault="000F20C0" w:rsidP="000F20C0">
      <w:pPr>
        <w:pStyle w:val="a4"/>
        <w:numPr>
          <w:ilvl w:val="2"/>
          <w:numId w:val="43"/>
        </w:numPr>
        <w:spacing w:before="16" w:line="360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0F20C0">
        <w:rPr>
          <w:rFonts w:ascii="Times New Roman" w:hAnsi="Times New Roman" w:cs="Times New Roman"/>
          <w:sz w:val="28"/>
          <w:szCs w:val="28"/>
        </w:rPr>
        <w:t>поле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для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ввода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названия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коллекции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проверяется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пустоту.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При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отсутствии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значения отображается сообщение об ошибке.</w:t>
      </w:r>
    </w:p>
    <w:p w14:paraId="36E539DE" w14:textId="77777777" w:rsidR="000F20C0" w:rsidRPr="000F20C0" w:rsidRDefault="000F20C0" w:rsidP="000F20C0">
      <w:pPr>
        <w:pStyle w:val="af0"/>
        <w:widowControl w:val="0"/>
        <w:numPr>
          <w:ilvl w:val="0"/>
          <w:numId w:val="43"/>
        </w:numPr>
        <w:tabs>
          <w:tab w:val="left" w:pos="851"/>
        </w:tabs>
        <w:autoSpaceDE w:val="0"/>
        <w:autoSpaceDN w:val="0"/>
        <w:spacing w:line="266" w:lineRule="exact"/>
        <w:contextualSpacing w:val="0"/>
        <w:rPr>
          <w:sz w:val="28"/>
          <w:szCs w:val="28"/>
        </w:rPr>
      </w:pPr>
      <w:r w:rsidRPr="000F20C0">
        <w:rPr>
          <w:sz w:val="28"/>
          <w:szCs w:val="28"/>
        </w:rPr>
        <w:t>экран</w:t>
      </w:r>
      <w:r w:rsidRPr="000F20C0">
        <w:rPr>
          <w:spacing w:val="-15"/>
          <w:sz w:val="28"/>
          <w:szCs w:val="28"/>
        </w:rPr>
        <w:t xml:space="preserve"> </w:t>
      </w:r>
      <w:proofErr w:type="spellStart"/>
      <w:r w:rsidRPr="000F20C0">
        <w:rPr>
          <w:b/>
          <w:i/>
          <w:sz w:val="28"/>
          <w:szCs w:val="28"/>
        </w:rPr>
        <w:t>Main</w:t>
      </w:r>
      <w:proofErr w:type="spellEnd"/>
      <w:r w:rsidRPr="000F20C0">
        <w:rPr>
          <w:b/>
          <w:i/>
          <w:spacing w:val="-15"/>
          <w:sz w:val="28"/>
          <w:szCs w:val="28"/>
        </w:rPr>
        <w:t xml:space="preserve"> </w:t>
      </w:r>
      <w:proofErr w:type="spellStart"/>
      <w:r w:rsidRPr="000F20C0">
        <w:rPr>
          <w:b/>
          <w:i/>
          <w:sz w:val="28"/>
          <w:szCs w:val="28"/>
        </w:rPr>
        <w:t>Screen</w:t>
      </w:r>
      <w:proofErr w:type="spellEnd"/>
      <w:r w:rsidRPr="000F20C0">
        <w:rPr>
          <w:b/>
          <w:i/>
          <w:spacing w:val="-15"/>
          <w:sz w:val="28"/>
          <w:szCs w:val="28"/>
        </w:rPr>
        <w:t xml:space="preserve"> </w:t>
      </w:r>
      <w:r w:rsidRPr="000F20C0">
        <w:rPr>
          <w:sz w:val="28"/>
          <w:szCs w:val="28"/>
        </w:rPr>
        <w:t>должен</w:t>
      </w:r>
      <w:r w:rsidRPr="000F20C0">
        <w:rPr>
          <w:spacing w:val="-14"/>
          <w:sz w:val="28"/>
          <w:szCs w:val="28"/>
        </w:rPr>
        <w:t xml:space="preserve"> </w:t>
      </w:r>
      <w:r w:rsidRPr="000F20C0">
        <w:rPr>
          <w:sz w:val="28"/>
          <w:szCs w:val="28"/>
        </w:rPr>
        <w:t>соответствовать</w:t>
      </w:r>
      <w:r w:rsidRPr="000F20C0">
        <w:rPr>
          <w:spacing w:val="-15"/>
          <w:sz w:val="28"/>
          <w:szCs w:val="28"/>
        </w:rPr>
        <w:t xml:space="preserve"> </w:t>
      </w:r>
      <w:r w:rsidRPr="000F20C0">
        <w:rPr>
          <w:spacing w:val="-2"/>
          <w:sz w:val="28"/>
          <w:szCs w:val="28"/>
        </w:rPr>
        <w:t>макету:</w:t>
      </w:r>
    </w:p>
    <w:p w14:paraId="6897B8AE" w14:textId="77777777" w:rsidR="000F20C0" w:rsidRPr="000F20C0" w:rsidRDefault="000F20C0" w:rsidP="000F20C0">
      <w:pPr>
        <w:pStyle w:val="a4"/>
        <w:numPr>
          <w:ilvl w:val="2"/>
          <w:numId w:val="43"/>
        </w:numPr>
        <w:tabs>
          <w:tab w:val="left" w:pos="851"/>
        </w:tabs>
        <w:spacing w:before="156" w:line="364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0F20C0">
        <w:rPr>
          <w:rFonts w:ascii="Times New Roman" w:hAnsi="Times New Roman" w:cs="Times New Roman"/>
          <w:sz w:val="28"/>
          <w:szCs w:val="28"/>
        </w:rPr>
        <w:t>на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экране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отображаются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обложки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фильмов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из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подборки «</w:t>
      </w:r>
      <w:proofErr w:type="spellStart"/>
      <w:r w:rsidRPr="000F20C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0F20C0">
        <w:rPr>
          <w:rFonts w:ascii="Times New Roman" w:hAnsi="Times New Roman" w:cs="Times New Roman"/>
          <w:sz w:val="28"/>
          <w:szCs w:val="28"/>
        </w:rPr>
        <w:t>»</w:t>
      </w:r>
      <w:r w:rsidRPr="000F20C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(информация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о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 xml:space="preserve">фильмах запрашивается с сервера). Обложки отображаются в виде карусели, они листаются с помощью жеста </w:t>
      </w:r>
      <w:proofErr w:type="spellStart"/>
      <w:r w:rsidRPr="000F20C0">
        <w:rPr>
          <w:rFonts w:ascii="Times New Roman" w:hAnsi="Times New Roman" w:cs="Times New Roman"/>
          <w:i/>
          <w:sz w:val="28"/>
          <w:szCs w:val="28"/>
        </w:rPr>
        <w:t>swipe</w:t>
      </w:r>
      <w:proofErr w:type="spellEnd"/>
      <w:r w:rsidRPr="000F20C0">
        <w:rPr>
          <w:rFonts w:ascii="Times New Roman" w:hAnsi="Times New Roman" w:cs="Times New Roman"/>
          <w:sz w:val="28"/>
          <w:szCs w:val="28"/>
        </w:rPr>
        <w:t>.</w:t>
      </w:r>
    </w:p>
    <w:p w14:paraId="2C4F3341" w14:textId="77777777" w:rsidR="000F20C0" w:rsidRPr="000F20C0" w:rsidRDefault="000F20C0" w:rsidP="000F20C0">
      <w:pPr>
        <w:pStyle w:val="a4"/>
        <w:numPr>
          <w:ilvl w:val="2"/>
          <w:numId w:val="43"/>
        </w:numPr>
        <w:tabs>
          <w:tab w:val="left" w:pos="851"/>
        </w:tabs>
        <w:spacing w:line="275" w:lineRule="exact"/>
        <w:ind w:left="1276"/>
        <w:rPr>
          <w:rFonts w:ascii="Times New Roman" w:hAnsi="Times New Roman" w:cs="Times New Roman"/>
          <w:sz w:val="28"/>
          <w:szCs w:val="28"/>
        </w:rPr>
      </w:pPr>
      <w:r w:rsidRPr="000F20C0">
        <w:rPr>
          <w:rFonts w:ascii="Times New Roman" w:hAnsi="Times New Roman" w:cs="Times New Roman"/>
          <w:sz w:val="28"/>
          <w:szCs w:val="28"/>
        </w:rPr>
        <w:t>при</w:t>
      </w:r>
      <w:r w:rsidRPr="000F20C0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пролистывании</w:t>
      </w:r>
      <w:r w:rsidRPr="000F20C0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обложек</w:t>
      </w:r>
      <w:r w:rsidRPr="000F20C0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название</w:t>
      </w:r>
      <w:r w:rsidRPr="000F20C0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фильма</w:t>
      </w:r>
      <w:r w:rsidRPr="000F20C0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в</w:t>
      </w:r>
      <w:r w:rsidRPr="000F20C0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верхней</w:t>
      </w:r>
      <w:r w:rsidRPr="000F20C0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части</w:t>
      </w:r>
      <w:r w:rsidRPr="000F20C0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экрана</w:t>
      </w:r>
      <w:r w:rsidRPr="000F20C0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pacing w:val="-2"/>
          <w:sz w:val="28"/>
          <w:szCs w:val="28"/>
        </w:rPr>
        <w:t>меняется.</w:t>
      </w:r>
    </w:p>
    <w:p w14:paraId="1A70F263" w14:textId="77777777" w:rsidR="000F20C0" w:rsidRPr="000F20C0" w:rsidRDefault="000F20C0" w:rsidP="000F20C0">
      <w:pPr>
        <w:pStyle w:val="a4"/>
        <w:numPr>
          <w:ilvl w:val="2"/>
          <w:numId w:val="43"/>
        </w:numPr>
        <w:tabs>
          <w:tab w:val="left" w:pos="851"/>
        </w:tabs>
        <w:spacing w:before="155" w:line="357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0F20C0">
        <w:rPr>
          <w:rFonts w:ascii="Times New Roman" w:hAnsi="Times New Roman" w:cs="Times New Roman"/>
          <w:sz w:val="28"/>
          <w:szCs w:val="28"/>
        </w:rPr>
        <w:t>при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нажатии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обложку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происходит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переход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0F20C0">
        <w:rPr>
          <w:rFonts w:ascii="Times New Roman" w:hAnsi="Times New Roman" w:cs="Times New Roman"/>
          <w:b/>
          <w:i/>
          <w:sz w:val="28"/>
          <w:szCs w:val="28"/>
        </w:rPr>
        <w:t>Chat</w:t>
      </w:r>
      <w:proofErr w:type="spellEnd"/>
      <w:r w:rsidRPr="000F20C0">
        <w:rPr>
          <w:rFonts w:ascii="Times New Roman" w:hAnsi="Times New Roman" w:cs="Times New Roman"/>
          <w:b/>
          <w:i/>
          <w:spacing w:val="36"/>
          <w:sz w:val="28"/>
          <w:szCs w:val="28"/>
        </w:rPr>
        <w:t xml:space="preserve"> </w:t>
      </w:r>
      <w:proofErr w:type="spellStart"/>
      <w:r w:rsidRPr="000F20C0">
        <w:rPr>
          <w:rFonts w:ascii="Times New Roman" w:hAnsi="Times New Roman" w:cs="Times New Roman"/>
          <w:b/>
          <w:i/>
          <w:sz w:val="28"/>
          <w:szCs w:val="28"/>
        </w:rPr>
        <w:t>Screen</w:t>
      </w:r>
      <w:proofErr w:type="spellEnd"/>
      <w:r w:rsidRPr="000F20C0">
        <w:rPr>
          <w:rFonts w:ascii="Times New Roman" w:hAnsi="Times New Roman" w:cs="Times New Roman"/>
          <w:b/>
          <w:i/>
          <w:spacing w:val="-4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для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 xml:space="preserve">соответствующего </w:t>
      </w:r>
      <w:r w:rsidRPr="000F20C0">
        <w:rPr>
          <w:rFonts w:ascii="Times New Roman" w:hAnsi="Times New Roman" w:cs="Times New Roman"/>
          <w:spacing w:val="-2"/>
          <w:sz w:val="28"/>
          <w:szCs w:val="28"/>
        </w:rPr>
        <w:t>фильма.</w:t>
      </w:r>
    </w:p>
    <w:p w14:paraId="4C043580" w14:textId="58855F11" w:rsidR="000F20C0" w:rsidRDefault="000F20C0" w:rsidP="000F20C0">
      <w:pPr>
        <w:rPr>
          <w:rFonts w:ascii="Times New Roman" w:hAnsi="Times New Roman" w:cs="Times New Roman"/>
          <w:b/>
          <w:spacing w:val="-2"/>
          <w:sz w:val="28"/>
          <w:szCs w:val="28"/>
        </w:rPr>
      </w:pPr>
      <w:r w:rsidRPr="000F20C0">
        <w:rPr>
          <w:rFonts w:ascii="Times New Roman" w:hAnsi="Times New Roman" w:cs="Times New Roman"/>
          <w:b/>
          <w:sz w:val="28"/>
          <w:szCs w:val="28"/>
        </w:rPr>
        <w:t>Необходимый</w:t>
      </w:r>
      <w:r w:rsidRPr="000F20C0">
        <w:rPr>
          <w:rFonts w:ascii="Times New Roman" w:hAnsi="Times New Roman" w:cs="Times New Roman"/>
          <w:b/>
          <w:spacing w:val="-12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b/>
          <w:sz w:val="28"/>
          <w:szCs w:val="28"/>
        </w:rPr>
        <w:t>функционал</w:t>
      </w:r>
      <w:r w:rsidRPr="000F20C0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b/>
          <w:sz w:val="28"/>
          <w:szCs w:val="28"/>
        </w:rPr>
        <w:t>приложения</w:t>
      </w:r>
      <w:r w:rsidRPr="000F20C0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b/>
          <w:sz w:val="28"/>
          <w:szCs w:val="28"/>
        </w:rPr>
        <w:t>для</w:t>
      </w:r>
      <w:r w:rsidRPr="000F20C0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b/>
          <w:sz w:val="28"/>
          <w:szCs w:val="28"/>
        </w:rPr>
        <w:t>умных</w:t>
      </w:r>
      <w:r w:rsidRPr="000F20C0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b/>
          <w:spacing w:val="-2"/>
          <w:sz w:val="28"/>
          <w:szCs w:val="28"/>
        </w:rPr>
        <w:t>часов:</w:t>
      </w:r>
    </w:p>
    <w:p w14:paraId="0F9CFAC7" w14:textId="77777777" w:rsidR="000F20C0" w:rsidRPr="000F20C0" w:rsidRDefault="000F20C0" w:rsidP="000F20C0">
      <w:pPr>
        <w:rPr>
          <w:rFonts w:ascii="Times New Roman" w:hAnsi="Times New Roman" w:cs="Times New Roman"/>
          <w:b/>
          <w:sz w:val="28"/>
          <w:szCs w:val="28"/>
        </w:rPr>
      </w:pPr>
    </w:p>
    <w:p w14:paraId="4FBCAE7A" w14:textId="77777777" w:rsidR="000F20C0" w:rsidRPr="000F20C0" w:rsidRDefault="000F20C0" w:rsidP="000F20C0">
      <w:pPr>
        <w:pStyle w:val="af0"/>
        <w:widowControl w:val="0"/>
        <w:numPr>
          <w:ilvl w:val="0"/>
          <w:numId w:val="44"/>
        </w:numPr>
        <w:tabs>
          <w:tab w:val="left" w:pos="718"/>
        </w:tabs>
        <w:autoSpaceDE w:val="0"/>
        <w:autoSpaceDN w:val="0"/>
        <w:spacing w:before="179" w:line="240" w:lineRule="auto"/>
        <w:contextualSpacing w:val="0"/>
        <w:rPr>
          <w:sz w:val="28"/>
          <w:szCs w:val="28"/>
        </w:rPr>
      </w:pPr>
      <w:r w:rsidRPr="000F20C0">
        <w:rPr>
          <w:sz w:val="28"/>
          <w:szCs w:val="28"/>
        </w:rPr>
        <w:t>иконка</w:t>
      </w:r>
      <w:r w:rsidRPr="000F20C0">
        <w:rPr>
          <w:spacing w:val="-15"/>
          <w:sz w:val="28"/>
          <w:szCs w:val="28"/>
        </w:rPr>
        <w:t xml:space="preserve"> </w:t>
      </w:r>
      <w:r w:rsidRPr="000F20C0">
        <w:rPr>
          <w:sz w:val="28"/>
          <w:szCs w:val="28"/>
        </w:rPr>
        <w:t>приложения</w:t>
      </w:r>
      <w:r w:rsidRPr="000F20C0">
        <w:rPr>
          <w:spacing w:val="-14"/>
          <w:sz w:val="28"/>
          <w:szCs w:val="28"/>
        </w:rPr>
        <w:t xml:space="preserve"> </w:t>
      </w:r>
      <w:r w:rsidRPr="000F20C0">
        <w:rPr>
          <w:sz w:val="28"/>
          <w:szCs w:val="28"/>
        </w:rPr>
        <w:t>настроена</w:t>
      </w:r>
      <w:r w:rsidRPr="000F20C0">
        <w:rPr>
          <w:spacing w:val="-14"/>
          <w:sz w:val="28"/>
          <w:szCs w:val="28"/>
        </w:rPr>
        <w:t xml:space="preserve"> </w:t>
      </w:r>
      <w:r w:rsidRPr="000F20C0">
        <w:rPr>
          <w:sz w:val="28"/>
          <w:szCs w:val="28"/>
        </w:rPr>
        <w:t>согласно</w:t>
      </w:r>
      <w:r w:rsidRPr="000F20C0">
        <w:rPr>
          <w:spacing w:val="-15"/>
          <w:sz w:val="28"/>
          <w:szCs w:val="28"/>
        </w:rPr>
        <w:t xml:space="preserve"> </w:t>
      </w:r>
      <w:r w:rsidRPr="000F20C0">
        <w:rPr>
          <w:spacing w:val="-2"/>
          <w:sz w:val="28"/>
          <w:szCs w:val="28"/>
        </w:rPr>
        <w:t>макету.</w:t>
      </w:r>
    </w:p>
    <w:p w14:paraId="147E4F52" w14:textId="77777777" w:rsidR="000F20C0" w:rsidRPr="000F20C0" w:rsidRDefault="000F20C0" w:rsidP="000F20C0">
      <w:pPr>
        <w:pStyle w:val="af0"/>
        <w:widowControl w:val="0"/>
        <w:numPr>
          <w:ilvl w:val="0"/>
          <w:numId w:val="44"/>
        </w:numPr>
        <w:tabs>
          <w:tab w:val="left" w:pos="718"/>
        </w:tabs>
        <w:autoSpaceDE w:val="0"/>
        <w:autoSpaceDN w:val="0"/>
        <w:spacing w:before="139" w:line="240" w:lineRule="auto"/>
        <w:contextualSpacing w:val="0"/>
        <w:rPr>
          <w:sz w:val="28"/>
          <w:szCs w:val="28"/>
        </w:rPr>
      </w:pPr>
      <w:r w:rsidRPr="000F20C0">
        <w:rPr>
          <w:sz w:val="28"/>
          <w:szCs w:val="28"/>
        </w:rPr>
        <w:t>экран</w:t>
      </w:r>
      <w:r w:rsidRPr="000F20C0">
        <w:rPr>
          <w:spacing w:val="-15"/>
          <w:sz w:val="28"/>
          <w:szCs w:val="28"/>
        </w:rPr>
        <w:t xml:space="preserve"> </w:t>
      </w:r>
      <w:proofErr w:type="spellStart"/>
      <w:r w:rsidRPr="000F20C0">
        <w:rPr>
          <w:b/>
          <w:i/>
          <w:sz w:val="28"/>
          <w:szCs w:val="28"/>
        </w:rPr>
        <w:t>SignIn</w:t>
      </w:r>
      <w:proofErr w:type="spellEnd"/>
      <w:r w:rsidRPr="000F20C0">
        <w:rPr>
          <w:b/>
          <w:i/>
          <w:spacing w:val="-13"/>
          <w:sz w:val="28"/>
          <w:szCs w:val="28"/>
        </w:rPr>
        <w:t xml:space="preserve"> </w:t>
      </w:r>
      <w:proofErr w:type="spellStart"/>
      <w:r w:rsidRPr="000F20C0">
        <w:rPr>
          <w:b/>
          <w:i/>
          <w:sz w:val="28"/>
          <w:szCs w:val="28"/>
        </w:rPr>
        <w:t>Screen</w:t>
      </w:r>
      <w:proofErr w:type="spellEnd"/>
      <w:r w:rsidRPr="000F20C0">
        <w:rPr>
          <w:b/>
          <w:i/>
          <w:spacing w:val="-14"/>
          <w:sz w:val="28"/>
          <w:szCs w:val="28"/>
        </w:rPr>
        <w:t xml:space="preserve"> </w:t>
      </w:r>
      <w:r w:rsidRPr="000F20C0">
        <w:rPr>
          <w:sz w:val="28"/>
          <w:szCs w:val="28"/>
        </w:rPr>
        <w:t>должен</w:t>
      </w:r>
      <w:r w:rsidRPr="000F20C0">
        <w:rPr>
          <w:spacing w:val="-15"/>
          <w:sz w:val="28"/>
          <w:szCs w:val="28"/>
        </w:rPr>
        <w:t xml:space="preserve"> </w:t>
      </w:r>
      <w:r w:rsidRPr="000F20C0">
        <w:rPr>
          <w:sz w:val="28"/>
          <w:szCs w:val="28"/>
        </w:rPr>
        <w:t>соответствовать</w:t>
      </w:r>
      <w:r w:rsidRPr="000F20C0">
        <w:rPr>
          <w:spacing w:val="-14"/>
          <w:sz w:val="28"/>
          <w:szCs w:val="28"/>
        </w:rPr>
        <w:t xml:space="preserve"> </w:t>
      </w:r>
      <w:r w:rsidRPr="000F20C0">
        <w:rPr>
          <w:spacing w:val="-2"/>
          <w:sz w:val="28"/>
          <w:szCs w:val="28"/>
        </w:rPr>
        <w:t>макету:</w:t>
      </w:r>
    </w:p>
    <w:p w14:paraId="4CB5BDD4" w14:textId="77777777" w:rsidR="000F20C0" w:rsidRPr="000F20C0" w:rsidRDefault="000F20C0" w:rsidP="000F20C0">
      <w:pPr>
        <w:pStyle w:val="a4"/>
        <w:numPr>
          <w:ilvl w:val="0"/>
          <w:numId w:val="46"/>
        </w:numPr>
        <w:tabs>
          <w:tab w:val="left" w:pos="3115"/>
          <w:tab w:val="left" w:pos="4732"/>
          <w:tab w:val="left" w:pos="8277"/>
        </w:tabs>
        <w:spacing w:before="153" w:line="360" w:lineRule="auto"/>
        <w:ind w:left="1418" w:right="355"/>
        <w:rPr>
          <w:rFonts w:ascii="Times New Roman" w:hAnsi="Times New Roman" w:cs="Times New Roman"/>
          <w:sz w:val="28"/>
          <w:szCs w:val="28"/>
        </w:rPr>
      </w:pPr>
      <w:r w:rsidRPr="000F20C0">
        <w:rPr>
          <w:rFonts w:ascii="Times New Roman" w:hAnsi="Times New Roman" w:cs="Times New Roman"/>
          <w:sz w:val="28"/>
          <w:szCs w:val="28"/>
        </w:rPr>
        <w:t>при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нажатии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кнопку "</w:t>
      </w:r>
      <w:r w:rsidRPr="000F20C0">
        <w:rPr>
          <w:rFonts w:ascii="Times New Roman" w:hAnsi="Times New Roman" w:cs="Times New Roman"/>
          <w:i/>
          <w:sz w:val="28"/>
          <w:szCs w:val="28"/>
        </w:rPr>
        <w:t>Войти</w:t>
      </w:r>
      <w:r w:rsidRPr="000F20C0">
        <w:rPr>
          <w:rFonts w:ascii="Times New Roman" w:hAnsi="Times New Roman" w:cs="Times New Roman"/>
          <w:sz w:val="28"/>
          <w:szCs w:val="28"/>
        </w:rPr>
        <w:t>"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проверяются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поля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для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ввода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пустоту,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а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 xml:space="preserve">также </w:t>
      </w:r>
      <w:proofErr w:type="spellStart"/>
      <w:r w:rsidRPr="000F20C0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0F20C0">
        <w:rPr>
          <w:rFonts w:ascii="Times New Roman" w:hAnsi="Times New Roman" w:cs="Times New Roman"/>
          <w:sz w:val="28"/>
          <w:szCs w:val="28"/>
        </w:rPr>
        <w:t xml:space="preserve"> на корректность</w:t>
      </w:r>
      <w:r w:rsidRPr="000F20C0">
        <w:rPr>
          <w:rFonts w:ascii="Times New Roman" w:hAnsi="Times New Roman" w:cs="Times New Roman"/>
          <w:sz w:val="28"/>
          <w:szCs w:val="28"/>
        </w:rPr>
        <w:tab/>
        <w:t>(требования к</w:t>
      </w:r>
      <w:r w:rsidRPr="000F20C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F20C0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0F20C0">
        <w:rPr>
          <w:rFonts w:ascii="Times New Roman" w:hAnsi="Times New Roman" w:cs="Times New Roman"/>
          <w:sz w:val="28"/>
          <w:szCs w:val="28"/>
        </w:rPr>
        <w:t xml:space="preserve"> описаны в документации к</w:t>
      </w:r>
      <w:r w:rsidRPr="000F20C0">
        <w:rPr>
          <w:rFonts w:ascii="Times New Roman" w:hAnsi="Times New Roman" w:cs="Times New Roman"/>
          <w:sz w:val="28"/>
          <w:szCs w:val="28"/>
        </w:rPr>
        <w:tab/>
        <w:t xml:space="preserve">API). При </w:t>
      </w:r>
      <w:r w:rsidRPr="000F20C0">
        <w:rPr>
          <w:rFonts w:ascii="Times New Roman" w:hAnsi="Times New Roman" w:cs="Times New Roman"/>
          <w:sz w:val="28"/>
          <w:szCs w:val="28"/>
        </w:rPr>
        <w:lastRenderedPageBreak/>
        <w:t>некорректном заполнении отображается ошибка с помощью диалогового окна. При корректном заполнении формы на сервер отправляется соответствующий запрос.</w:t>
      </w:r>
    </w:p>
    <w:p w14:paraId="73403AF7" w14:textId="77777777" w:rsidR="000F20C0" w:rsidRPr="000F20C0" w:rsidRDefault="000F20C0" w:rsidP="000F20C0">
      <w:pPr>
        <w:pStyle w:val="a4"/>
        <w:numPr>
          <w:ilvl w:val="0"/>
          <w:numId w:val="46"/>
        </w:numPr>
        <w:spacing w:before="17" w:line="357" w:lineRule="auto"/>
        <w:ind w:left="1418" w:right="355"/>
        <w:rPr>
          <w:rFonts w:ascii="Times New Roman" w:hAnsi="Times New Roman" w:cs="Times New Roman"/>
          <w:sz w:val="28"/>
          <w:szCs w:val="28"/>
        </w:rPr>
      </w:pPr>
      <w:r w:rsidRPr="000F20C0">
        <w:rPr>
          <w:rFonts w:ascii="Times New Roman" w:hAnsi="Times New Roman" w:cs="Times New Roman"/>
          <w:sz w:val="28"/>
          <w:szCs w:val="28"/>
        </w:rPr>
        <w:t>при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успешной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авторизации</w:t>
      </w:r>
      <w:r w:rsidRPr="000F20C0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осуществляется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переход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экран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0F20C0">
        <w:rPr>
          <w:rFonts w:ascii="Times New Roman" w:hAnsi="Times New Roman" w:cs="Times New Roman"/>
          <w:b/>
          <w:i/>
          <w:sz w:val="28"/>
          <w:szCs w:val="28"/>
        </w:rPr>
        <w:t>Main</w:t>
      </w:r>
      <w:proofErr w:type="spellEnd"/>
      <w:r w:rsidRPr="000F20C0">
        <w:rPr>
          <w:rFonts w:ascii="Times New Roman" w:hAnsi="Times New Roman" w:cs="Times New Roman"/>
          <w:b/>
          <w:i/>
          <w:spacing w:val="80"/>
          <w:sz w:val="28"/>
          <w:szCs w:val="28"/>
        </w:rPr>
        <w:t xml:space="preserve"> </w:t>
      </w:r>
      <w:proofErr w:type="spellStart"/>
      <w:r w:rsidRPr="000F20C0">
        <w:rPr>
          <w:rFonts w:ascii="Times New Roman" w:hAnsi="Times New Roman" w:cs="Times New Roman"/>
          <w:b/>
          <w:i/>
          <w:sz w:val="28"/>
          <w:szCs w:val="28"/>
        </w:rPr>
        <w:t>Screen</w:t>
      </w:r>
      <w:proofErr w:type="spellEnd"/>
      <w:r w:rsidRPr="000F20C0">
        <w:rPr>
          <w:rFonts w:ascii="Times New Roman" w:hAnsi="Times New Roman" w:cs="Times New Roman"/>
          <w:sz w:val="28"/>
          <w:szCs w:val="28"/>
        </w:rPr>
        <w:t>.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При получении ошибки от сервера она отображается с помощью диалогового окна.</w:t>
      </w:r>
    </w:p>
    <w:p w14:paraId="0223047B" w14:textId="77777777" w:rsidR="000F20C0" w:rsidRPr="000F20C0" w:rsidRDefault="000F20C0" w:rsidP="000F20C0">
      <w:pPr>
        <w:pStyle w:val="af0"/>
        <w:widowControl w:val="0"/>
        <w:numPr>
          <w:ilvl w:val="0"/>
          <w:numId w:val="44"/>
        </w:numPr>
        <w:tabs>
          <w:tab w:val="left" w:pos="718"/>
        </w:tabs>
        <w:autoSpaceDE w:val="0"/>
        <w:autoSpaceDN w:val="0"/>
        <w:spacing w:before="5" w:line="240" w:lineRule="auto"/>
        <w:contextualSpacing w:val="0"/>
        <w:rPr>
          <w:sz w:val="28"/>
          <w:szCs w:val="28"/>
        </w:rPr>
      </w:pPr>
      <w:r w:rsidRPr="000F20C0">
        <w:rPr>
          <w:sz w:val="28"/>
          <w:szCs w:val="28"/>
        </w:rPr>
        <w:t>экран</w:t>
      </w:r>
      <w:r w:rsidRPr="000F20C0">
        <w:rPr>
          <w:spacing w:val="-12"/>
          <w:sz w:val="28"/>
          <w:szCs w:val="28"/>
        </w:rPr>
        <w:t xml:space="preserve"> </w:t>
      </w:r>
      <w:proofErr w:type="spellStart"/>
      <w:r w:rsidRPr="000F20C0">
        <w:rPr>
          <w:sz w:val="28"/>
          <w:szCs w:val="28"/>
        </w:rPr>
        <w:t>Main</w:t>
      </w:r>
      <w:proofErr w:type="spellEnd"/>
      <w:r w:rsidRPr="000F20C0">
        <w:rPr>
          <w:spacing w:val="-12"/>
          <w:sz w:val="28"/>
          <w:szCs w:val="28"/>
        </w:rPr>
        <w:t xml:space="preserve"> </w:t>
      </w:r>
      <w:proofErr w:type="spellStart"/>
      <w:r w:rsidRPr="000F20C0">
        <w:rPr>
          <w:sz w:val="28"/>
          <w:szCs w:val="28"/>
        </w:rPr>
        <w:t>Screen</w:t>
      </w:r>
      <w:proofErr w:type="spellEnd"/>
      <w:r w:rsidRPr="000F20C0">
        <w:rPr>
          <w:spacing w:val="-11"/>
          <w:sz w:val="28"/>
          <w:szCs w:val="28"/>
        </w:rPr>
        <w:t xml:space="preserve"> </w:t>
      </w:r>
      <w:r w:rsidRPr="000F20C0">
        <w:rPr>
          <w:sz w:val="28"/>
          <w:szCs w:val="28"/>
        </w:rPr>
        <w:t>согласно</w:t>
      </w:r>
      <w:r w:rsidRPr="000F20C0">
        <w:rPr>
          <w:spacing w:val="-12"/>
          <w:sz w:val="28"/>
          <w:szCs w:val="28"/>
        </w:rPr>
        <w:t xml:space="preserve"> </w:t>
      </w:r>
      <w:r w:rsidRPr="000F20C0">
        <w:rPr>
          <w:spacing w:val="-2"/>
          <w:sz w:val="28"/>
          <w:szCs w:val="28"/>
        </w:rPr>
        <w:t>макету.</w:t>
      </w:r>
    </w:p>
    <w:p w14:paraId="146F81C8" w14:textId="77777777" w:rsidR="000F20C0" w:rsidRPr="000F20C0" w:rsidRDefault="000F20C0" w:rsidP="000F20C0">
      <w:pPr>
        <w:pStyle w:val="a4"/>
        <w:numPr>
          <w:ilvl w:val="0"/>
          <w:numId w:val="47"/>
        </w:numPr>
        <w:spacing w:before="153" w:line="360" w:lineRule="auto"/>
        <w:ind w:left="1418" w:right="231"/>
        <w:rPr>
          <w:rFonts w:ascii="Times New Roman" w:hAnsi="Times New Roman" w:cs="Times New Roman"/>
          <w:sz w:val="28"/>
          <w:szCs w:val="28"/>
        </w:rPr>
      </w:pPr>
      <w:r w:rsidRPr="000F20C0">
        <w:rPr>
          <w:rFonts w:ascii="Times New Roman" w:hAnsi="Times New Roman" w:cs="Times New Roman"/>
          <w:sz w:val="28"/>
          <w:szCs w:val="28"/>
        </w:rPr>
        <w:t>при</w:t>
      </w:r>
      <w:r w:rsidRPr="000F20C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нажатии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</w:t>
      </w:r>
      <w:r w:rsidRPr="000F20C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иконку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осуществляется</w:t>
      </w:r>
      <w:r w:rsidRPr="000F20C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переход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</w:t>
      </w:r>
      <w:r w:rsidRPr="000F20C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соответствующий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экран.</w:t>
      </w:r>
      <w:r w:rsidRPr="000F20C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Если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экран не описан в Задании - экран отображается с надписью “В разработке”.</w:t>
      </w:r>
    </w:p>
    <w:p w14:paraId="14D297C0" w14:textId="77777777" w:rsidR="000F20C0" w:rsidRPr="000F20C0" w:rsidRDefault="000F20C0" w:rsidP="000F20C0">
      <w:pPr>
        <w:pStyle w:val="a4"/>
        <w:numPr>
          <w:ilvl w:val="0"/>
          <w:numId w:val="47"/>
        </w:numPr>
        <w:spacing w:before="16" w:line="360" w:lineRule="auto"/>
        <w:ind w:left="1418" w:right="355"/>
        <w:rPr>
          <w:rFonts w:ascii="Times New Roman" w:hAnsi="Times New Roman" w:cs="Times New Roman"/>
          <w:sz w:val="28"/>
          <w:szCs w:val="28"/>
        </w:rPr>
      </w:pPr>
      <w:r w:rsidRPr="000F20C0">
        <w:rPr>
          <w:rFonts w:ascii="Times New Roman" w:hAnsi="Times New Roman" w:cs="Times New Roman"/>
          <w:sz w:val="28"/>
          <w:szCs w:val="28"/>
        </w:rPr>
        <w:t>при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нажатии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кнопку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0F20C0">
        <w:rPr>
          <w:rFonts w:ascii="Times New Roman" w:hAnsi="Times New Roman" w:cs="Times New Roman"/>
          <w:i/>
          <w:sz w:val="28"/>
          <w:szCs w:val="28"/>
        </w:rPr>
        <w:t>Cancel</w:t>
      </w:r>
      <w:proofErr w:type="spellEnd"/>
      <w:r w:rsidRPr="000F20C0">
        <w:rPr>
          <w:rFonts w:ascii="Times New Roman" w:hAnsi="Times New Roman" w:cs="Times New Roman"/>
          <w:i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 xml:space="preserve">(для </w:t>
      </w:r>
      <w:proofErr w:type="spellStart"/>
      <w:r w:rsidRPr="000F20C0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-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при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0F20C0">
        <w:rPr>
          <w:rFonts w:ascii="Times New Roman" w:hAnsi="Times New Roman" w:cs="Times New Roman"/>
          <w:sz w:val="28"/>
          <w:szCs w:val="28"/>
        </w:rPr>
        <w:t>свайпе</w:t>
      </w:r>
      <w:proofErr w:type="spellEnd"/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вправо)</w:t>
      </w:r>
      <w:r w:rsidRPr="000F20C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происходит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0F20C0">
        <w:rPr>
          <w:rFonts w:ascii="Times New Roman" w:hAnsi="Times New Roman" w:cs="Times New Roman"/>
          <w:sz w:val="28"/>
          <w:szCs w:val="28"/>
        </w:rPr>
        <w:t>возвратя</w:t>
      </w:r>
      <w:proofErr w:type="spellEnd"/>
      <w:r w:rsidRPr="000F20C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F20C0">
        <w:rPr>
          <w:rFonts w:ascii="Times New Roman" w:hAnsi="Times New Roman" w:cs="Times New Roman"/>
          <w:b/>
          <w:i/>
          <w:sz w:val="28"/>
          <w:szCs w:val="28"/>
        </w:rPr>
        <w:t>SignIn</w:t>
      </w:r>
      <w:proofErr w:type="spellEnd"/>
      <w:r w:rsidRPr="000F20C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0F20C0">
        <w:rPr>
          <w:rFonts w:ascii="Times New Roman" w:hAnsi="Times New Roman" w:cs="Times New Roman"/>
          <w:b/>
          <w:i/>
          <w:sz w:val="28"/>
          <w:szCs w:val="28"/>
        </w:rPr>
        <w:t>Screen</w:t>
      </w:r>
      <w:proofErr w:type="spellEnd"/>
      <w:r w:rsidRPr="000F20C0">
        <w:rPr>
          <w:rFonts w:ascii="Times New Roman" w:hAnsi="Times New Roman" w:cs="Times New Roman"/>
          <w:sz w:val="28"/>
          <w:szCs w:val="28"/>
        </w:rPr>
        <w:t>.</w:t>
      </w:r>
    </w:p>
    <w:p w14:paraId="36E8F702" w14:textId="7EFBCD1B" w:rsidR="000F20C0" w:rsidRPr="000F20C0" w:rsidRDefault="000F20C0" w:rsidP="000F20C0">
      <w:pPr>
        <w:pStyle w:val="af0"/>
        <w:widowControl w:val="0"/>
        <w:numPr>
          <w:ilvl w:val="0"/>
          <w:numId w:val="44"/>
        </w:numPr>
        <w:tabs>
          <w:tab w:val="left" w:pos="718"/>
        </w:tabs>
        <w:autoSpaceDE w:val="0"/>
        <w:autoSpaceDN w:val="0"/>
        <w:spacing w:before="2" w:line="372" w:lineRule="auto"/>
        <w:ind w:left="1082" w:right="3684" w:hanging="611"/>
        <w:contextualSpacing w:val="0"/>
        <w:rPr>
          <w:sz w:val="28"/>
          <w:szCs w:val="28"/>
        </w:rPr>
      </w:pPr>
      <w:r w:rsidRPr="000F20C0">
        <w:rPr>
          <w:sz w:val="28"/>
          <w:szCs w:val="28"/>
        </w:rPr>
        <w:t>экран</w:t>
      </w:r>
      <w:r w:rsidRPr="000F20C0">
        <w:rPr>
          <w:spacing w:val="-8"/>
          <w:sz w:val="28"/>
          <w:szCs w:val="28"/>
        </w:rPr>
        <w:t xml:space="preserve"> </w:t>
      </w:r>
      <w:proofErr w:type="spellStart"/>
      <w:r w:rsidRPr="000F20C0">
        <w:rPr>
          <w:b/>
          <w:i/>
          <w:sz w:val="28"/>
          <w:szCs w:val="28"/>
        </w:rPr>
        <w:t>Chat</w:t>
      </w:r>
      <w:proofErr w:type="spellEnd"/>
      <w:r w:rsidRPr="000F20C0">
        <w:rPr>
          <w:b/>
          <w:i/>
          <w:spacing w:val="-8"/>
          <w:sz w:val="28"/>
          <w:szCs w:val="28"/>
        </w:rPr>
        <w:t xml:space="preserve"> </w:t>
      </w:r>
      <w:proofErr w:type="spellStart"/>
      <w:r w:rsidRPr="000F20C0">
        <w:rPr>
          <w:b/>
          <w:i/>
          <w:sz w:val="28"/>
          <w:szCs w:val="28"/>
        </w:rPr>
        <w:t>List</w:t>
      </w:r>
      <w:proofErr w:type="spellEnd"/>
      <w:r w:rsidRPr="000F20C0">
        <w:rPr>
          <w:b/>
          <w:i/>
          <w:spacing w:val="-7"/>
          <w:sz w:val="28"/>
          <w:szCs w:val="28"/>
        </w:rPr>
        <w:t xml:space="preserve"> </w:t>
      </w:r>
      <w:proofErr w:type="spellStart"/>
      <w:r w:rsidRPr="000F20C0">
        <w:rPr>
          <w:b/>
          <w:i/>
          <w:sz w:val="28"/>
          <w:szCs w:val="28"/>
        </w:rPr>
        <w:t>Screen</w:t>
      </w:r>
      <w:proofErr w:type="spellEnd"/>
      <w:r w:rsidRPr="000F20C0">
        <w:rPr>
          <w:b/>
          <w:i/>
          <w:spacing w:val="-8"/>
          <w:sz w:val="28"/>
          <w:szCs w:val="28"/>
        </w:rPr>
        <w:t xml:space="preserve"> </w:t>
      </w:r>
      <w:r w:rsidRPr="000F20C0">
        <w:rPr>
          <w:sz w:val="28"/>
          <w:szCs w:val="28"/>
        </w:rPr>
        <w:t>должен</w:t>
      </w:r>
      <w:r w:rsidRPr="000F20C0">
        <w:rPr>
          <w:spacing w:val="-8"/>
          <w:sz w:val="28"/>
          <w:szCs w:val="28"/>
        </w:rPr>
        <w:t xml:space="preserve"> </w:t>
      </w:r>
      <w:r w:rsidRPr="000F20C0">
        <w:rPr>
          <w:sz w:val="28"/>
          <w:szCs w:val="28"/>
        </w:rPr>
        <w:t>соответствовать</w:t>
      </w:r>
      <w:r w:rsidRPr="000F20C0">
        <w:rPr>
          <w:spacing w:val="-8"/>
          <w:sz w:val="28"/>
          <w:szCs w:val="28"/>
        </w:rPr>
        <w:t xml:space="preserve"> </w:t>
      </w:r>
      <w:r w:rsidRPr="000F20C0">
        <w:rPr>
          <w:sz w:val="28"/>
          <w:szCs w:val="28"/>
        </w:rPr>
        <w:t xml:space="preserve">макету: </w:t>
      </w:r>
    </w:p>
    <w:p w14:paraId="6E144CCE" w14:textId="50751665" w:rsidR="000F20C0" w:rsidRPr="000F20C0" w:rsidRDefault="000F20C0" w:rsidP="000F20C0">
      <w:pPr>
        <w:pStyle w:val="af0"/>
        <w:widowControl w:val="0"/>
        <w:numPr>
          <w:ilvl w:val="0"/>
          <w:numId w:val="48"/>
        </w:numPr>
        <w:tabs>
          <w:tab w:val="left" w:pos="718"/>
        </w:tabs>
        <w:autoSpaceDE w:val="0"/>
        <w:autoSpaceDN w:val="0"/>
        <w:spacing w:before="2" w:line="372" w:lineRule="auto"/>
        <w:ind w:left="1418" w:right="3684"/>
        <w:contextualSpacing w:val="0"/>
        <w:rPr>
          <w:sz w:val="28"/>
          <w:szCs w:val="28"/>
        </w:rPr>
      </w:pPr>
      <w:r w:rsidRPr="000F20C0">
        <w:rPr>
          <w:sz w:val="28"/>
          <w:szCs w:val="28"/>
        </w:rPr>
        <w:t>данные запрашиваются с сервера.</w:t>
      </w:r>
    </w:p>
    <w:p w14:paraId="1BD3738C" w14:textId="77777777" w:rsidR="000F20C0" w:rsidRPr="000F20C0" w:rsidRDefault="000F20C0" w:rsidP="000F20C0">
      <w:pPr>
        <w:pStyle w:val="a4"/>
        <w:numPr>
          <w:ilvl w:val="0"/>
          <w:numId w:val="48"/>
        </w:numPr>
        <w:spacing w:before="5"/>
        <w:ind w:left="1418"/>
        <w:rPr>
          <w:rFonts w:ascii="Times New Roman" w:hAnsi="Times New Roman" w:cs="Times New Roman"/>
          <w:sz w:val="28"/>
          <w:szCs w:val="28"/>
        </w:rPr>
      </w:pPr>
      <w:r w:rsidRPr="000F20C0">
        <w:rPr>
          <w:rFonts w:ascii="Times New Roman" w:hAnsi="Times New Roman" w:cs="Times New Roman"/>
          <w:sz w:val="28"/>
          <w:szCs w:val="28"/>
        </w:rPr>
        <w:t>при</w:t>
      </w:r>
      <w:r w:rsidRPr="000F20C0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нажатии</w:t>
      </w:r>
      <w:r w:rsidRPr="000F20C0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на</w:t>
      </w:r>
      <w:r w:rsidRPr="000F20C0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кнопку</w:t>
      </w:r>
      <w:r w:rsidRPr="000F20C0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proofErr w:type="spellStart"/>
      <w:r w:rsidRPr="000F20C0">
        <w:rPr>
          <w:rFonts w:ascii="Times New Roman" w:hAnsi="Times New Roman" w:cs="Times New Roman"/>
          <w:i/>
          <w:sz w:val="28"/>
          <w:szCs w:val="28"/>
        </w:rPr>
        <w:t>Cancel</w:t>
      </w:r>
      <w:proofErr w:type="spellEnd"/>
      <w:r w:rsidRPr="000F20C0">
        <w:rPr>
          <w:rFonts w:ascii="Times New Roman" w:hAnsi="Times New Roman" w:cs="Times New Roman"/>
          <w:i/>
          <w:spacing w:val="-10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(для</w:t>
      </w:r>
      <w:r w:rsidRPr="000F20C0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0F20C0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0F20C0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-</w:t>
      </w:r>
      <w:r w:rsidRPr="000F20C0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при</w:t>
      </w:r>
      <w:r w:rsidRPr="000F20C0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0F20C0">
        <w:rPr>
          <w:rFonts w:ascii="Times New Roman" w:hAnsi="Times New Roman" w:cs="Times New Roman"/>
          <w:sz w:val="28"/>
          <w:szCs w:val="28"/>
        </w:rPr>
        <w:t>свайпе</w:t>
      </w:r>
      <w:proofErr w:type="spellEnd"/>
      <w:r w:rsidRPr="000F20C0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вправо)</w:t>
      </w:r>
      <w:r w:rsidRPr="000F20C0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происходит</w:t>
      </w:r>
      <w:r w:rsidRPr="000F20C0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возврат</w:t>
      </w:r>
      <w:r w:rsidRPr="000F20C0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pacing w:val="-5"/>
          <w:sz w:val="28"/>
          <w:szCs w:val="28"/>
        </w:rPr>
        <w:t>на</w:t>
      </w:r>
    </w:p>
    <w:p w14:paraId="1A048D51" w14:textId="77777777" w:rsidR="000F20C0" w:rsidRPr="000F20C0" w:rsidRDefault="000F20C0" w:rsidP="000F20C0">
      <w:pPr>
        <w:spacing w:before="137"/>
        <w:ind w:left="1418"/>
        <w:rPr>
          <w:rFonts w:ascii="Times New Roman" w:hAnsi="Times New Roman" w:cs="Times New Roman"/>
          <w:sz w:val="28"/>
          <w:szCs w:val="28"/>
        </w:rPr>
      </w:pPr>
      <w:proofErr w:type="spellStart"/>
      <w:r w:rsidRPr="000F20C0">
        <w:rPr>
          <w:rFonts w:ascii="Times New Roman" w:hAnsi="Times New Roman" w:cs="Times New Roman"/>
          <w:b/>
          <w:i/>
          <w:sz w:val="28"/>
          <w:szCs w:val="28"/>
        </w:rPr>
        <w:t>Main</w:t>
      </w:r>
      <w:proofErr w:type="spellEnd"/>
      <w:r w:rsidRPr="000F20C0">
        <w:rPr>
          <w:rFonts w:ascii="Times New Roman" w:hAnsi="Times New Roman" w:cs="Times New Roman"/>
          <w:b/>
          <w:i/>
          <w:spacing w:val="-8"/>
          <w:sz w:val="28"/>
          <w:szCs w:val="28"/>
        </w:rPr>
        <w:t xml:space="preserve"> </w:t>
      </w:r>
      <w:proofErr w:type="spellStart"/>
      <w:r w:rsidRPr="000F20C0">
        <w:rPr>
          <w:rFonts w:ascii="Times New Roman" w:hAnsi="Times New Roman" w:cs="Times New Roman"/>
          <w:b/>
          <w:i/>
          <w:spacing w:val="-2"/>
          <w:sz w:val="28"/>
          <w:szCs w:val="28"/>
        </w:rPr>
        <w:t>Screen</w:t>
      </w:r>
      <w:proofErr w:type="spellEnd"/>
      <w:r w:rsidRPr="000F20C0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3BAE0C88" w14:textId="77777777" w:rsidR="000F20C0" w:rsidRPr="000F20C0" w:rsidRDefault="000F20C0" w:rsidP="000F20C0">
      <w:pPr>
        <w:pStyle w:val="af0"/>
        <w:widowControl w:val="0"/>
        <w:numPr>
          <w:ilvl w:val="0"/>
          <w:numId w:val="44"/>
        </w:numPr>
        <w:tabs>
          <w:tab w:val="left" w:pos="718"/>
        </w:tabs>
        <w:autoSpaceDE w:val="0"/>
        <w:autoSpaceDN w:val="0"/>
        <w:spacing w:before="139" w:line="240" w:lineRule="auto"/>
        <w:contextualSpacing w:val="0"/>
        <w:rPr>
          <w:sz w:val="28"/>
          <w:szCs w:val="28"/>
        </w:rPr>
      </w:pPr>
      <w:r w:rsidRPr="000F20C0">
        <w:rPr>
          <w:spacing w:val="-2"/>
          <w:sz w:val="28"/>
          <w:szCs w:val="28"/>
        </w:rPr>
        <w:t>экран</w:t>
      </w:r>
      <w:r w:rsidRPr="000F20C0">
        <w:rPr>
          <w:spacing w:val="-1"/>
          <w:sz w:val="28"/>
          <w:szCs w:val="28"/>
        </w:rPr>
        <w:t xml:space="preserve"> </w:t>
      </w:r>
      <w:proofErr w:type="spellStart"/>
      <w:r w:rsidRPr="000F20C0">
        <w:rPr>
          <w:b/>
          <w:i/>
          <w:spacing w:val="-2"/>
          <w:sz w:val="28"/>
          <w:szCs w:val="28"/>
        </w:rPr>
        <w:t>Movies</w:t>
      </w:r>
      <w:proofErr w:type="spellEnd"/>
      <w:r w:rsidRPr="000F20C0">
        <w:rPr>
          <w:b/>
          <w:i/>
          <w:sz w:val="28"/>
          <w:szCs w:val="28"/>
        </w:rPr>
        <w:t xml:space="preserve"> </w:t>
      </w:r>
      <w:proofErr w:type="spellStart"/>
      <w:r w:rsidRPr="000F20C0">
        <w:rPr>
          <w:b/>
          <w:i/>
          <w:spacing w:val="-2"/>
          <w:sz w:val="28"/>
          <w:szCs w:val="28"/>
        </w:rPr>
        <w:t>Screen</w:t>
      </w:r>
      <w:proofErr w:type="spellEnd"/>
      <w:r w:rsidRPr="000F20C0">
        <w:rPr>
          <w:b/>
          <w:i/>
          <w:sz w:val="28"/>
          <w:szCs w:val="28"/>
        </w:rPr>
        <w:t xml:space="preserve"> </w:t>
      </w:r>
      <w:r w:rsidRPr="000F20C0">
        <w:rPr>
          <w:spacing w:val="-2"/>
          <w:sz w:val="28"/>
          <w:szCs w:val="28"/>
        </w:rPr>
        <w:t>должен</w:t>
      </w:r>
      <w:r w:rsidRPr="000F20C0">
        <w:rPr>
          <w:sz w:val="28"/>
          <w:szCs w:val="28"/>
        </w:rPr>
        <w:t xml:space="preserve"> </w:t>
      </w:r>
      <w:r w:rsidRPr="000F20C0">
        <w:rPr>
          <w:spacing w:val="-2"/>
          <w:sz w:val="28"/>
          <w:szCs w:val="28"/>
        </w:rPr>
        <w:t>соответствовать</w:t>
      </w:r>
      <w:r w:rsidRPr="000F20C0">
        <w:rPr>
          <w:sz w:val="28"/>
          <w:szCs w:val="28"/>
        </w:rPr>
        <w:t xml:space="preserve"> </w:t>
      </w:r>
      <w:r w:rsidRPr="000F20C0">
        <w:rPr>
          <w:spacing w:val="-2"/>
          <w:sz w:val="28"/>
          <w:szCs w:val="28"/>
        </w:rPr>
        <w:t>макету:</w:t>
      </w:r>
    </w:p>
    <w:p w14:paraId="1F238869" w14:textId="21EA718D" w:rsidR="000F20C0" w:rsidRDefault="000F20C0" w:rsidP="000F20C0">
      <w:pPr>
        <w:pStyle w:val="a4"/>
        <w:numPr>
          <w:ilvl w:val="0"/>
          <w:numId w:val="49"/>
        </w:numPr>
        <w:spacing w:before="135" w:line="331" w:lineRule="auto"/>
        <w:ind w:left="1418"/>
      </w:pPr>
      <w:r w:rsidRPr="000F20C0">
        <w:rPr>
          <w:rFonts w:ascii="Times New Roman" w:hAnsi="Times New Roman" w:cs="Times New Roman"/>
          <w:sz w:val="28"/>
          <w:szCs w:val="28"/>
        </w:rPr>
        <w:t>на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данном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экране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отображаются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фильмы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из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подборки</w:t>
      </w:r>
      <w:r w:rsidRPr="000F20C0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0F20C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0F20C0">
        <w:rPr>
          <w:rFonts w:ascii="Times New Roman" w:hAnsi="Times New Roman" w:cs="Times New Roman"/>
          <w:sz w:val="28"/>
          <w:szCs w:val="28"/>
        </w:rPr>
        <w:t>»</w:t>
      </w:r>
      <w:r w:rsidRPr="000F20C0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в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виде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списка</w:t>
      </w:r>
      <w:r w:rsidRPr="000F20C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F20C0">
        <w:rPr>
          <w:rFonts w:ascii="Times New Roman" w:hAnsi="Times New Roman" w:cs="Times New Roman"/>
          <w:sz w:val="28"/>
          <w:szCs w:val="28"/>
        </w:rPr>
        <w:t>с вертикальной прокруткой. Данные берутся с сервера.</w:t>
      </w:r>
    </w:p>
    <w:p w14:paraId="2A5A1EA6" w14:textId="77777777" w:rsidR="000F20C0" w:rsidRPr="000F20C0" w:rsidRDefault="000F20C0" w:rsidP="000F20C0">
      <w:pPr>
        <w:spacing w:before="96"/>
        <w:jc w:val="both"/>
        <w:rPr>
          <w:sz w:val="28"/>
          <w:szCs w:val="28"/>
        </w:rPr>
      </w:pPr>
    </w:p>
    <w:p w14:paraId="31C30244" w14:textId="09A5DF87" w:rsidR="00F4775A" w:rsidRPr="005D5AB8" w:rsidRDefault="00F4775A" w:rsidP="005D5AB8">
      <w:pPr>
        <w:pStyle w:val="af0"/>
        <w:numPr>
          <w:ilvl w:val="0"/>
          <w:numId w:val="42"/>
        </w:numPr>
        <w:rPr>
          <w:rFonts w:eastAsiaTheme="majorEastAsia"/>
          <w:snapToGrid w:val="0"/>
          <w:sz w:val="28"/>
          <w:szCs w:val="28"/>
        </w:rPr>
      </w:pPr>
      <w:r w:rsidRPr="005D5AB8">
        <w:rPr>
          <w:snapToGrid w:val="0"/>
        </w:rPr>
        <w:br w:type="page"/>
      </w:r>
    </w:p>
    <w:p w14:paraId="213ABDE0" w14:textId="6227D14F" w:rsidR="00E65589" w:rsidRPr="00EC6D4B" w:rsidRDefault="00E65589" w:rsidP="00E65589">
      <w:pPr>
        <w:pStyle w:val="1"/>
        <w:spacing w:line="360" w:lineRule="auto"/>
        <w:jc w:val="center"/>
        <w:rPr>
          <w:rFonts w:ascii="Times New Roman" w:hAnsi="Times New Roman" w:cs="Times New Roman"/>
          <w:bCs w:val="0"/>
          <w:snapToGrid w:val="0"/>
          <w:color w:val="auto"/>
        </w:rPr>
      </w:pPr>
      <w:bookmarkStart w:id="9" w:name="_Toc99697521"/>
      <w:bookmarkStart w:id="10" w:name="_Toc99788320"/>
      <w:r>
        <w:rPr>
          <w:rFonts w:ascii="Times New Roman" w:hAnsi="Times New Roman" w:cs="Times New Roman"/>
          <w:bCs w:val="0"/>
          <w:snapToGrid w:val="0"/>
          <w:color w:val="auto"/>
        </w:rPr>
        <w:lastRenderedPageBreak/>
        <w:t xml:space="preserve">РЕАЛИЗАЦИЯ </w:t>
      </w:r>
      <w:r w:rsidR="0084764A">
        <w:rPr>
          <w:rFonts w:ascii="Times New Roman" w:hAnsi="Times New Roman" w:cs="Times New Roman"/>
          <w:bCs w:val="0"/>
          <w:snapToGrid w:val="0"/>
          <w:color w:val="auto"/>
        </w:rPr>
        <w:t>ФУНКЦИЙ</w:t>
      </w:r>
      <w:r>
        <w:rPr>
          <w:rFonts w:ascii="Times New Roman" w:hAnsi="Times New Roman" w:cs="Times New Roman"/>
          <w:bCs w:val="0"/>
          <w:snapToGrid w:val="0"/>
          <w:color w:val="auto"/>
        </w:rPr>
        <w:t xml:space="preserve"> ПРИЛОЖЕНИЯ</w:t>
      </w:r>
      <w:bookmarkEnd w:id="9"/>
      <w:bookmarkEnd w:id="10"/>
    </w:p>
    <w:p w14:paraId="544DACBE" w14:textId="373F59C4" w:rsidR="00E65589" w:rsidRPr="00DD61AA" w:rsidRDefault="00E65589" w:rsidP="00E65589">
      <w:pPr>
        <w:spacing w:line="360" w:lineRule="auto"/>
        <w:jc w:val="both"/>
        <w:rPr>
          <w:rFonts w:ascii="Times New Roman" w:hAnsi="Times New Roman" w:cs="Times New Roman"/>
          <w:i/>
          <w:snapToGrid w:val="0"/>
          <w:sz w:val="28"/>
          <w:szCs w:val="28"/>
          <w:highlight w:val="yellow"/>
        </w:rPr>
      </w:pPr>
      <w:r>
        <w:rPr>
          <w:rFonts w:ascii="Times New Roman" w:hAnsi="Times New Roman" w:cs="Times New Roman"/>
          <w:i/>
          <w:snapToGrid w:val="0"/>
          <w:sz w:val="28"/>
          <w:szCs w:val="28"/>
          <w:highlight w:val="yellow"/>
        </w:rPr>
        <w:t xml:space="preserve"> </w:t>
      </w:r>
    </w:p>
    <w:p w14:paraId="74B4E9AC" w14:textId="6A68CD30" w:rsidR="0061551B" w:rsidRPr="00075821" w:rsidRDefault="0061551B">
      <w:pPr>
        <w:rPr>
          <w:snapToGrid w:val="0"/>
          <w:sz w:val="28"/>
          <w:szCs w:val="28"/>
        </w:rPr>
      </w:pPr>
      <w:r w:rsidRPr="00075821">
        <w:rPr>
          <w:snapToGrid w:val="0"/>
          <w:sz w:val="28"/>
          <w:szCs w:val="28"/>
        </w:rPr>
        <w:t xml:space="preserve">Описываем </w:t>
      </w:r>
      <w:r w:rsidR="00A91F59" w:rsidRPr="00075821">
        <w:rPr>
          <w:snapToGrid w:val="0"/>
          <w:sz w:val="28"/>
          <w:szCs w:val="28"/>
        </w:rPr>
        <w:t xml:space="preserve">лишь </w:t>
      </w:r>
      <w:r w:rsidR="00A91F59" w:rsidRPr="00075821">
        <w:rPr>
          <w:snapToGrid w:val="0"/>
          <w:color w:val="FF0000"/>
          <w:sz w:val="28"/>
          <w:szCs w:val="28"/>
          <w:u w:val="single"/>
        </w:rPr>
        <w:t>некоторые</w:t>
      </w:r>
      <w:r w:rsidR="00A91F59" w:rsidRPr="00075821">
        <w:rPr>
          <w:snapToGrid w:val="0"/>
          <w:color w:val="FF0000"/>
          <w:sz w:val="28"/>
          <w:szCs w:val="28"/>
        </w:rPr>
        <w:t xml:space="preserve"> </w:t>
      </w:r>
      <w:r w:rsidRPr="00075821">
        <w:rPr>
          <w:snapToGrid w:val="0"/>
          <w:sz w:val="28"/>
          <w:szCs w:val="28"/>
        </w:rPr>
        <w:t>функции</w:t>
      </w:r>
      <w:r w:rsidR="00A91F59" w:rsidRPr="00075821">
        <w:rPr>
          <w:snapToGrid w:val="0"/>
          <w:sz w:val="28"/>
          <w:szCs w:val="28"/>
        </w:rPr>
        <w:t xml:space="preserve"> приложения</w:t>
      </w:r>
      <w:r w:rsidRPr="00075821">
        <w:rPr>
          <w:snapToGrid w:val="0"/>
          <w:sz w:val="28"/>
          <w:szCs w:val="28"/>
        </w:rPr>
        <w:t>:</w:t>
      </w:r>
    </w:p>
    <w:p w14:paraId="74A0B778" w14:textId="7AEA7F63" w:rsidR="00A91F59" w:rsidRDefault="0061551B" w:rsidP="0061551B">
      <w:pPr>
        <w:pStyle w:val="af0"/>
        <w:numPr>
          <w:ilvl w:val="0"/>
          <w:numId w:val="39"/>
        </w:numPr>
        <w:rPr>
          <w:snapToGrid w:val="0"/>
          <w:sz w:val="28"/>
          <w:szCs w:val="28"/>
        </w:rPr>
      </w:pPr>
      <w:r w:rsidRPr="00075821">
        <w:rPr>
          <w:snapToGrid w:val="0"/>
          <w:sz w:val="28"/>
          <w:szCs w:val="28"/>
        </w:rPr>
        <w:t xml:space="preserve">регистрация, авторизация, сохранение </w:t>
      </w:r>
      <w:proofErr w:type="spellStart"/>
      <w:r w:rsidRPr="00075821">
        <w:rPr>
          <w:snapToGrid w:val="0"/>
          <w:sz w:val="28"/>
          <w:szCs w:val="28"/>
        </w:rPr>
        <w:t>токиена</w:t>
      </w:r>
      <w:proofErr w:type="spellEnd"/>
      <w:r w:rsidRPr="00075821">
        <w:rPr>
          <w:snapToGrid w:val="0"/>
          <w:sz w:val="28"/>
          <w:szCs w:val="28"/>
        </w:rPr>
        <w:t xml:space="preserve"> в памяти устройства – приводим </w:t>
      </w:r>
      <w:r w:rsidR="00A91F59" w:rsidRPr="00075821">
        <w:rPr>
          <w:snapToGrid w:val="0"/>
          <w:sz w:val="28"/>
          <w:szCs w:val="28"/>
        </w:rPr>
        <w:t>скан</w:t>
      </w:r>
      <w:r w:rsidR="00075821">
        <w:rPr>
          <w:snapToGrid w:val="0"/>
          <w:sz w:val="28"/>
          <w:szCs w:val="28"/>
        </w:rPr>
        <w:t>(Ы)</w:t>
      </w:r>
      <w:r w:rsidR="00A91F59" w:rsidRPr="00075821">
        <w:rPr>
          <w:snapToGrid w:val="0"/>
          <w:sz w:val="28"/>
          <w:szCs w:val="28"/>
        </w:rPr>
        <w:t xml:space="preserve"> экран</w:t>
      </w:r>
      <w:r w:rsidR="00075821">
        <w:rPr>
          <w:snapToGrid w:val="0"/>
          <w:sz w:val="28"/>
          <w:szCs w:val="28"/>
        </w:rPr>
        <w:t>ов</w:t>
      </w:r>
      <w:r w:rsidR="00A91F59" w:rsidRPr="00075821">
        <w:rPr>
          <w:snapToGrid w:val="0"/>
          <w:sz w:val="28"/>
          <w:szCs w:val="28"/>
        </w:rPr>
        <w:t xml:space="preserve"> </w:t>
      </w:r>
      <w:r w:rsidR="00075821">
        <w:rPr>
          <w:snapToGrid w:val="0"/>
          <w:sz w:val="28"/>
          <w:szCs w:val="28"/>
        </w:rPr>
        <w:t>+</w:t>
      </w:r>
      <w:r w:rsidR="00A91F59" w:rsidRPr="00075821">
        <w:rPr>
          <w:snapToGrid w:val="0"/>
          <w:sz w:val="28"/>
          <w:szCs w:val="28"/>
        </w:rPr>
        <w:t xml:space="preserve"> </w:t>
      </w:r>
      <w:r w:rsidRPr="00075821">
        <w:rPr>
          <w:snapToGrid w:val="0"/>
          <w:sz w:val="28"/>
          <w:szCs w:val="28"/>
        </w:rPr>
        <w:t>программный код с комментариями</w:t>
      </w:r>
      <w:r w:rsidR="00075821">
        <w:rPr>
          <w:snapToGrid w:val="0"/>
          <w:sz w:val="28"/>
          <w:szCs w:val="28"/>
        </w:rPr>
        <w:t xml:space="preserve"> </w:t>
      </w:r>
      <w:r w:rsidR="009B5B48">
        <w:rPr>
          <w:snapToGrid w:val="0"/>
          <w:sz w:val="28"/>
          <w:szCs w:val="28"/>
          <w:lang w:val="en-US"/>
        </w:rPr>
        <w:t>c</w:t>
      </w:r>
      <w:r w:rsidR="00075821">
        <w:rPr>
          <w:snapToGrid w:val="0"/>
          <w:sz w:val="28"/>
          <w:szCs w:val="28"/>
        </w:rPr>
        <w:t xml:space="preserve"> обязательно обработка ошибок при работе в Интернет</w:t>
      </w:r>
    </w:p>
    <w:p w14:paraId="1248C68E" w14:textId="77777777" w:rsidR="00075821" w:rsidRPr="00075821" w:rsidRDefault="00075821" w:rsidP="00075821">
      <w:pPr>
        <w:pStyle w:val="af0"/>
        <w:ind w:firstLine="0"/>
        <w:rPr>
          <w:snapToGrid w:val="0"/>
          <w:sz w:val="28"/>
          <w:szCs w:val="28"/>
        </w:rPr>
      </w:pPr>
    </w:p>
    <w:p w14:paraId="0A9D752D" w14:textId="59967976" w:rsidR="00A91F59" w:rsidRDefault="00A91F59" w:rsidP="0061551B">
      <w:pPr>
        <w:pStyle w:val="af0"/>
        <w:numPr>
          <w:ilvl w:val="0"/>
          <w:numId w:val="39"/>
        </w:numPr>
        <w:rPr>
          <w:snapToGrid w:val="0"/>
          <w:sz w:val="28"/>
          <w:szCs w:val="28"/>
        </w:rPr>
      </w:pPr>
      <w:r w:rsidRPr="00075821">
        <w:rPr>
          <w:snapToGrid w:val="0"/>
          <w:sz w:val="28"/>
          <w:szCs w:val="28"/>
        </w:rPr>
        <w:t>разработка экрана с чатом – скан экрана + программный код</w:t>
      </w:r>
      <w:r w:rsidR="00075821">
        <w:rPr>
          <w:snapToGrid w:val="0"/>
          <w:sz w:val="28"/>
          <w:szCs w:val="28"/>
        </w:rPr>
        <w:t xml:space="preserve"> (и </w:t>
      </w:r>
      <w:proofErr w:type="gramStart"/>
      <w:r w:rsidR="00075821">
        <w:rPr>
          <w:snapToGrid w:val="0"/>
          <w:sz w:val="28"/>
          <w:szCs w:val="28"/>
        </w:rPr>
        <w:t>компоновка,  и</w:t>
      </w:r>
      <w:proofErr w:type="gramEnd"/>
      <w:r w:rsidR="00075821">
        <w:rPr>
          <w:snapToGrid w:val="0"/>
          <w:sz w:val="28"/>
          <w:szCs w:val="28"/>
        </w:rPr>
        <w:t xml:space="preserve"> </w:t>
      </w:r>
    </w:p>
    <w:p w14:paraId="09B095C5" w14:textId="04724A62" w:rsidR="00075821" w:rsidRPr="00075821" w:rsidRDefault="00075821" w:rsidP="00075821">
      <w:pPr>
        <w:pStyle w:val="af0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коды классов)</w:t>
      </w:r>
    </w:p>
    <w:p w14:paraId="51AA3498" w14:textId="77777777" w:rsidR="00075821" w:rsidRPr="00075821" w:rsidRDefault="00075821" w:rsidP="00075821">
      <w:pPr>
        <w:pStyle w:val="af0"/>
        <w:ind w:firstLine="0"/>
        <w:rPr>
          <w:snapToGrid w:val="0"/>
          <w:sz w:val="28"/>
          <w:szCs w:val="28"/>
        </w:rPr>
      </w:pPr>
    </w:p>
    <w:p w14:paraId="42E8C845" w14:textId="7DF47145" w:rsidR="00333B97" w:rsidRPr="00075821" w:rsidRDefault="00A91F59" w:rsidP="0061551B">
      <w:pPr>
        <w:pStyle w:val="af0"/>
        <w:numPr>
          <w:ilvl w:val="0"/>
          <w:numId w:val="39"/>
        </w:numPr>
        <w:rPr>
          <w:snapToGrid w:val="0"/>
          <w:sz w:val="28"/>
          <w:szCs w:val="28"/>
        </w:rPr>
      </w:pPr>
      <w:r w:rsidRPr="00075821">
        <w:rPr>
          <w:snapToGrid w:val="0"/>
          <w:sz w:val="28"/>
          <w:szCs w:val="28"/>
        </w:rPr>
        <w:t xml:space="preserve">подготовка </w:t>
      </w:r>
      <w:proofErr w:type="spellStart"/>
      <w:r w:rsidRPr="00075821">
        <w:rPr>
          <w:snapToGrid w:val="0"/>
          <w:sz w:val="28"/>
          <w:szCs w:val="28"/>
        </w:rPr>
        <w:t>приложенИЙ</w:t>
      </w:r>
      <w:proofErr w:type="spellEnd"/>
      <w:r w:rsidRPr="00075821">
        <w:rPr>
          <w:snapToGrid w:val="0"/>
          <w:sz w:val="28"/>
          <w:szCs w:val="28"/>
        </w:rPr>
        <w:t xml:space="preserve"> </w:t>
      </w:r>
      <w:r w:rsidR="00075821">
        <w:rPr>
          <w:snapToGrid w:val="0"/>
          <w:sz w:val="28"/>
          <w:szCs w:val="28"/>
        </w:rPr>
        <w:t xml:space="preserve">(их у вас 2) </w:t>
      </w:r>
      <w:r w:rsidRPr="00075821">
        <w:rPr>
          <w:snapToGrid w:val="0"/>
          <w:sz w:val="28"/>
          <w:szCs w:val="28"/>
        </w:rPr>
        <w:t>для публикации – подробно по этапам</w:t>
      </w:r>
    </w:p>
    <w:p w14:paraId="0A47A571" w14:textId="77777777" w:rsidR="002E1694" w:rsidRPr="00075821" w:rsidRDefault="002E1694" w:rsidP="002E1694">
      <w:pPr>
        <w:ind w:left="360"/>
        <w:rPr>
          <w:snapToGrid w:val="0"/>
          <w:sz w:val="28"/>
          <w:szCs w:val="28"/>
        </w:rPr>
      </w:pPr>
    </w:p>
    <w:p w14:paraId="2678F399" w14:textId="25AA62EC" w:rsidR="00000865" w:rsidRPr="00075821" w:rsidRDefault="00000865" w:rsidP="00000865">
      <w:pPr>
        <w:spacing w:line="360" w:lineRule="auto"/>
        <w:jc w:val="both"/>
        <w:rPr>
          <w:rFonts w:ascii="Times New Roman" w:hAnsi="Times New Roman" w:cs="Times New Roman"/>
          <w:i/>
          <w:snapToGrid w:val="0"/>
          <w:sz w:val="28"/>
          <w:szCs w:val="28"/>
        </w:rPr>
      </w:pPr>
      <w:r w:rsidRPr="00075821">
        <w:rPr>
          <w:rFonts w:ascii="Times New Roman" w:hAnsi="Times New Roman" w:cs="Times New Roman"/>
          <w:i/>
          <w:snapToGrid w:val="0"/>
          <w:sz w:val="28"/>
          <w:szCs w:val="28"/>
        </w:rPr>
        <w:t xml:space="preserve">порядок создания цифровой подписи и </w:t>
      </w:r>
      <w:r w:rsidR="00E65589" w:rsidRPr="00075821">
        <w:rPr>
          <w:rFonts w:ascii="Times New Roman" w:hAnsi="Times New Roman" w:cs="Times New Roman"/>
          <w:i/>
          <w:snapToGrid w:val="0"/>
          <w:sz w:val="28"/>
          <w:szCs w:val="28"/>
        </w:rPr>
        <w:t xml:space="preserve">создание </w:t>
      </w:r>
      <w:proofErr w:type="spellStart"/>
      <w:r w:rsidR="00E65589" w:rsidRPr="00075821">
        <w:rPr>
          <w:rFonts w:ascii="Times New Roman" w:hAnsi="Times New Roman" w:cs="Times New Roman"/>
          <w:i/>
          <w:snapToGrid w:val="0"/>
          <w:sz w:val="28"/>
          <w:szCs w:val="28"/>
        </w:rPr>
        <w:t>apk</w:t>
      </w:r>
      <w:proofErr w:type="spellEnd"/>
      <w:r w:rsidR="00E65589" w:rsidRPr="00075821">
        <w:rPr>
          <w:rFonts w:ascii="Times New Roman" w:hAnsi="Times New Roman" w:cs="Times New Roman"/>
          <w:i/>
          <w:snapToGrid w:val="0"/>
          <w:sz w:val="28"/>
          <w:szCs w:val="28"/>
        </w:rPr>
        <w:t xml:space="preserve"> файла.</w:t>
      </w:r>
    </w:p>
    <w:p w14:paraId="6531BF04" w14:textId="61A9CB30" w:rsidR="00000865" w:rsidRPr="00E65589" w:rsidRDefault="00075821" w:rsidP="002E1694">
      <w:pPr>
        <w:spacing w:line="360" w:lineRule="auto"/>
        <w:jc w:val="both"/>
        <w:rPr>
          <w:rFonts w:eastAsiaTheme="majorEastAsia"/>
          <w:bCs/>
          <w:snapToGrid w:val="0"/>
          <w:sz w:val="28"/>
          <w:szCs w:val="28"/>
        </w:rPr>
      </w:pPr>
      <w:r>
        <w:rPr>
          <w:rFonts w:ascii="Times New Roman" w:hAnsi="Times New Roman" w:cs="Times New Roman"/>
          <w:i/>
          <w:snapToGrid w:val="0"/>
          <w:sz w:val="28"/>
          <w:szCs w:val="28"/>
        </w:rPr>
        <w:t>представьте</w:t>
      </w:r>
      <w:r w:rsidR="00000865" w:rsidRPr="00075821">
        <w:rPr>
          <w:rFonts w:ascii="Times New Roman" w:hAnsi="Times New Roman" w:cs="Times New Roman"/>
          <w:i/>
          <w:snapToGrid w:val="0"/>
          <w:sz w:val="28"/>
          <w:szCs w:val="28"/>
        </w:rPr>
        <w:t xml:space="preserve"> разработанные маркетинговые материалы</w:t>
      </w:r>
      <w:r w:rsidR="00000865" w:rsidRPr="00E65589">
        <w:rPr>
          <w:bCs/>
          <w:snapToGrid w:val="0"/>
        </w:rPr>
        <w:br w:type="page"/>
      </w:r>
    </w:p>
    <w:p w14:paraId="4079EF18" w14:textId="77777777" w:rsidR="00DD61AA" w:rsidRDefault="00DD61AA" w:rsidP="00DD61AA">
      <w:pPr>
        <w:pStyle w:val="1"/>
        <w:spacing w:line="360" w:lineRule="auto"/>
        <w:jc w:val="center"/>
        <w:rPr>
          <w:rFonts w:ascii="Times New Roman" w:hAnsi="Times New Roman" w:cs="Times New Roman"/>
          <w:i/>
          <w:snapToGrid w:val="0"/>
          <w:highlight w:val="yellow"/>
        </w:rPr>
      </w:pPr>
      <w:bookmarkStart w:id="11" w:name="_Toc99697524"/>
      <w:bookmarkStart w:id="12" w:name="_Toc99788321"/>
      <w:r>
        <w:rPr>
          <w:rFonts w:ascii="Times New Roman" w:hAnsi="Times New Roman" w:cs="Times New Roman"/>
          <w:bCs w:val="0"/>
          <w:snapToGrid w:val="0"/>
          <w:color w:val="auto"/>
        </w:rPr>
        <w:lastRenderedPageBreak/>
        <w:t>З</w:t>
      </w:r>
      <w:r w:rsidRPr="00EC6D4B">
        <w:rPr>
          <w:rFonts w:ascii="Times New Roman" w:hAnsi="Times New Roman" w:cs="Times New Roman"/>
          <w:bCs w:val="0"/>
          <w:snapToGrid w:val="0"/>
          <w:color w:val="auto"/>
        </w:rPr>
        <w:t>АКЛЮЧЕНИЕ</w:t>
      </w:r>
      <w:bookmarkEnd w:id="11"/>
      <w:bookmarkEnd w:id="12"/>
      <w:r w:rsidRPr="00EC6D4B">
        <w:rPr>
          <w:rFonts w:ascii="Times New Roman" w:hAnsi="Times New Roman" w:cs="Times New Roman"/>
          <w:i/>
          <w:snapToGrid w:val="0"/>
          <w:highlight w:val="yellow"/>
        </w:rPr>
        <w:t xml:space="preserve"> </w:t>
      </w:r>
    </w:p>
    <w:p w14:paraId="20D6421D" w14:textId="309C022D" w:rsidR="00DD61AA" w:rsidRPr="00EC6D4B" w:rsidRDefault="00DD61AA" w:rsidP="00DD61AA">
      <w:pPr>
        <w:spacing w:line="360" w:lineRule="auto"/>
        <w:jc w:val="both"/>
        <w:rPr>
          <w:rFonts w:ascii="Times New Roman" w:hAnsi="Times New Roman" w:cs="Times New Roman"/>
          <w:i/>
          <w:snapToGrid w:val="0"/>
          <w:sz w:val="28"/>
          <w:szCs w:val="28"/>
          <w:highlight w:val="yellow"/>
        </w:rPr>
      </w:pPr>
      <w:r>
        <w:rPr>
          <w:rFonts w:ascii="Times New Roman" w:hAnsi="Times New Roman" w:cs="Times New Roman"/>
          <w:i/>
          <w:snapToGrid w:val="0"/>
          <w:sz w:val="28"/>
          <w:szCs w:val="28"/>
          <w:highlight w:val="yellow"/>
        </w:rPr>
        <w:t xml:space="preserve">что </w:t>
      </w:r>
      <w:r w:rsidR="008C4895">
        <w:rPr>
          <w:rFonts w:ascii="Times New Roman" w:hAnsi="Times New Roman" w:cs="Times New Roman"/>
          <w:i/>
          <w:snapToGrid w:val="0"/>
          <w:sz w:val="28"/>
          <w:szCs w:val="28"/>
          <w:highlight w:val="yellow"/>
        </w:rPr>
        <w:t>было сделано</w:t>
      </w:r>
      <w:r>
        <w:rPr>
          <w:rFonts w:ascii="Times New Roman" w:hAnsi="Times New Roman" w:cs="Times New Roman"/>
          <w:i/>
          <w:snapToGrid w:val="0"/>
          <w:sz w:val="28"/>
          <w:szCs w:val="28"/>
          <w:highlight w:val="yellow"/>
        </w:rPr>
        <w:t xml:space="preserve"> за практику, чему научились и какие цели </w:t>
      </w:r>
      <w:r w:rsidR="00075821">
        <w:rPr>
          <w:rFonts w:ascii="Times New Roman" w:hAnsi="Times New Roman" w:cs="Times New Roman"/>
          <w:i/>
          <w:snapToGrid w:val="0"/>
          <w:sz w:val="28"/>
          <w:szCs w:val="28"/>
          <w:highlight w:val="yellow"/>
        </w:rPr>
        <w:t xml:space="preserve">достигли </w:t>
      </w:r>
      <w:r>
        <w:rPr>
          <w:rFonts w:ascii="Times New Roman" w:hAnsi="Times New Roman" w:cs="Times New Roman"/>
          <w:i/>
          <w:snapToGrid w:val="0"/>
          <w:sz w:val="28"/>
          <w:szCs w:val="28"/>
          <w:highlight w:val="yellow"/>
        </w:rPr>
        <w:t xml:space="preserve">и </w:t>
      </w:r>
      <w:r w:rsidR="00075821">
        <w:rPr>
          <w:rFonts w:ascii="Times New Roman" w:hAnsi="Times New Roman" w:cs="Times New Roman"/>
          <w:i/>
          <w:snapToGrid w:val="0"/>
          <w:sz w:val="28"/>
          <w:szCs w:val="28"/>
          <w:highlight w:val="yellow"/>
        </w:rPr>
        <w:t>какие задачи выполнили</w:t>
      </w:r>
      <w:r w:rsidRPr="00EC6D4B">
        <w:rPr>
          <w:rFonts w:ascii="Times New Roman" w:hAnsi="Times New Roman" w:cs="Times New Roman"/>
          <w:i/>
          <w:snapToGrid w:val="0"/>
          <w:sz w:val="28"/>
          <w:szCs w:val="28"/>
          <w:highlight w:val="yellow"/>
        </w:rPr>
        <w:t>.</w:t>
      </w:r>
    </w:p>
    <w:p w14:paraId="56B31692" w14:textId="77777777" w:rsidR="00DD61AA" w:rsidRPr="00EC6D4B" w:rsidRDefault="00DD61AA" w:rsidP="00DD61AA">
      <w:pPr>
        <w:pStyle w:val="1"/>
        <w:spacing w:line="360" w:lineRule="auto"/>
        <w:jc w:val="center"/>
        <w:rPr>
          <w:rFonts w:ascii="Times New Roman" w:hAnsi="Times New Roman" w:cs="Times New Roman"/>
          <w:i/>
          <w:snapToGrid w:val="0"/>
          <w:highlight w:val="yellow"/>
        </w:rPr>
      </w:pPr>
      <w:r>
        <w:rPr>
          <w:rFonts w:ascii="Times New Roman" w:hAnsi="Times New Roman" w:cs="Times New Roman"/>
          <w:bCs w:val="0"/>
          <w:snapToGrid w:val="0"/>
          <w:color w:val="auto"/>
        </w:rPr>
        <w:br w:type="page"/>
      </w:r>
    </w:p>
    <w:p w14:paraId="2F75B62F" w14:textId="77777777" w:rsidR="00333B97" w:rsidRPr="00EC6D4B" w:rsidRDefault="00EC6D4B" w:rsidP="00EC6D4B">
      <w:pPr>
        <w:pStyle w:val="1"/>
        <w:spacing w:line="360" w:lineRule="auto"/>
        <w:jc w:val="center"/>
        <w:rPr>
          <w:rFonts w:ascii="Times New Roman" w:hAnsi="Times New Roman" w:cs="Times New Roman"/>
          <w:bCs w:val="0"/>
          <w:snapToGrid w:val="0"/>
          <w:color w:val="auto"/>
        </w:rPr>
      </w:pPr>
      <w:bookmarkStart w:id="13" w:name="_Toc99697525"/>
      <w:bookmarkStart w:id="14" w:name="_Toc99788322"/>
      <w:r w:rsidRPr="00EC6D4B">
        <w:rPr>
          <w:rFonts w:ascii="Times New Roman" w:hAnsi="Times New Roman" w:cs="Times New Roman"/>
          <w:bCs w:val="0"/>
          <w:snapToGrid w:val="0"/>
          <w:color w:val="auto"/>
        </w:rPr>
        <w:lastRenderedPageBreak/>
        <w:t>СПИСОК ЛИТЕРАТУРЫ</w:t>
      </w:r>
      <w:bookmarkEnd w:id="13"/>
      <w:bookmarkEnd w:id="14"/>
    </w:p>
    <w:p w14:paraId="55B8EE78" w14:textId="6611BE16" w:rsidR="00333B97" w:rsidRPr="00ED6030" w:rsidRDefault="00ED6030" w:rsidP="00DD61AA">
      <w:pPr>
        <w:rPr>
          <w:rFonts w:ascii="Times New Roman" w:hAnsi="Times New Roman" w:cs="Times New Roman"/>
          <w:i/>
          <w:snapToGrid w:val="0"/>
          <w:sz w:val="24"/>
          <w:szCs w:val="24"/>
          <w:highlight w:val="yellow"/>
        </w:rPr>
      </w:pPr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1. Barry,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Burd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Android Application Development All–in–One </w:t>
      </w:r>
      <w:proofErr w:type="gram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For</w:t>
      </w:r>
      <w:proofErr w:type="gram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Dummies® / Barry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Burd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. - </w:t>
      </w:r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Москва</w:t>
      </w:r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: </w:t>
      </w:r>
      <w:r w:rsidRPr="00ED6030">
        <w:rPr>
          <w:rStyle w:val="af4"/>
          <w:rFonts w:ascii="Times New Roman" w:hAnsi="Times New Roman" w:cs="Times New Roman"/>
          <w:sz w:val="24"/>
          <w:szCs w:val="24"/>
          <w:shd w:val="clear" w:color="auto" w:fill="FFFFFF"/>
        </w:rPr>
        <w:t>Машиностроение</w:t>
      </w:r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, 2011. - 816 c.</w:t>
      </w:r>
      <w:r w:rsidRPr="00ED603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2.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Биллиг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В. А. Основы объектного программирования на C# (C# 3.0,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Visual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Studio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2008) / В.А.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Биллиг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. - М.: Интернет-университет информационных технологий, Бином. Лаборатория знаний, 2010. - 584 c.</w:t>
      </w:r>
      <w:r w:rsidRPr="00ED6030">
        <w:rPr>
          <w:rFonts w:ascii="Times New Roman" w:hAnsi="Times New Roman" w:cs="Times New Roman"/>
          <w:sz w:val="24"/>
          <w:szCs w:val="24"/>
        </w:rPr>
        <w:br/>
      </w:r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3.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Гарнаев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Андрей WEB-программирование на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Java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JavaScript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/ Андрей </w:t>
      </w:r>
      <w:proofErr w:type="spellStart"/>
      <w:proofErr w:type="gram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Гарнаев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,</w:t>
      </w:r>
      <w:proofErr w:type="gram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Сергей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Гарнаев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. - М.: БХВ-Петербург, </w:t>
      </w:r>
      <w:r w:rsidRPr="00ED6030">
        <w:rPr>
          <w:rStyle w:val="af4"/>
          <w:rFonts w:ascii="Times New Roman" w:hAnsi="Times New Roman" w:cs="Times New Roman"/>
          <w:sz w:val="24"/>
          <w:szCs w:val="24"/>
          <w:shd w:val="clear" w:color="auto" w:fill="FFFFFF"/>
        </w:rPr>
        <w:t>2012</w:t>
      </w:r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. - </w:t>
      </w:r>
      <w:r w:rsidRPr="00ED6030">
        <w:rPr>
          <w:rStyle w:val="af4"/>
          <w:rFonts w:ascii="Times New Roman" w:hAnsi="Times New Roman" w:cs="Times New Roman"/>
          <w:sz w:val="24"/>
          <w:szCs w:val="24"/>
          <w:shd w:val="clear" w:color="auto" w:fill="FFFFFF"/>
        </w:rPr>
        <w:t>179</w:t>
      </w:r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 c.</w:t>
      </w:r>
      <w:r w:rsidRPr="00ED6030">
        <w:rPr>
          <w:rFonts w:ascii="Times New Roman" w:hAnsi="Times New Roman" w:cs="Times New Roman"/>
          <w:sz w:val="24"/>
          <w:szCs w:val="24"/>
        </w:rPr>
        <w:br/>
      </w:r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4. Голощапов, Алексей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Google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Android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. Программирование для мобильных устройств (+ CD-ROM) / Алексей Голощапов. - М.: БХВ-Петербург, 2011. - 438 c.</w:t>
      </w:r>
      <w:r w:rsidRPr="00ED6030">
        <w:rPr>
          <w:rFonts w:ascii="Times New Roman" w:hAnsi="Times New Roman" w:cs="Times New Roman"/>
          <w:sz w:val="24"/>
          <w:szCs w:val="24"/>
        </w:rPr>
        <w:br/>
      </w:r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5. Голощапов, Алексей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Google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Android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. Программирование для мобильных устройств / Алексей Голощапов. - М.: БХВ-Петербург, 2012. - 448 c.</w:t>
      </w:r>
      <w:r w:rsidRPr="00ED6030">
        <w:rPr>
          <w:rFonts w:ascii="Times New Roman" w:hAnsi="Times New Roman" w:cs="Times New Roman"/>
          <w:sz w:val="24"/>
          <w:szCs w:val="24"/>
        </w:rPr>
        <w:br/>
      </w:r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6. Давыдов, Станислав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IntelliJ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IDEA. Профессиональное программирование на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Java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Наиболее полное руководство (+ CD-ROM) / Станислав </w:t>
      </w:r>
      <w:proofErr w:type="gram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Давыдов ,</w:t>
      </w:r>
      <w:proofErr w:type="gram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Алексей Ефимов. - М.: БХВ-Петербург, </w:t>
      </w:r>
      <w:r w:rsidRPr="00ED6030">
        <w:rPr>
          <w:rStyle w:val="af4"/>
          <w:rFonts w:ascii="Times New Roman" w:hAnsi="Times New Roman" w:cs="Times New Roman"/>
          <w:sz w:val="24"/>
          <w:szCs w:val="24"/>
          <w:shd w:val="clear" w:color="auto" w:fill="FFFFFF"/>
        </w:rPr>
        <w:t>2011</w:t>
      </w:r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. - 800 c.</w:t>
      </w:r>
      <w:r w:rsidRPr="00ED6030">
        <w:rPr>
          <w:rFonts w:ascii="Times New Roman" w:hAnsi="Times New Roman" w:cs="Times New Roman"/>
          <w:sz w:val="24"/>
          <w:szCs w:val="24"/>
        </w:rPr>
        <w:br/>
      </w:r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7.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Дэрси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Лорен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Android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 24 часа. Программирование приложений под операционную систему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Google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/ Лорен </w:t>
      </w:r>
      <w:proofErr w:type="spellStart"/>
      <w:proofErr w:type="gram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Дэрси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,</w:t>
      </w:r>
      <w:proofErr w:type="gram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Шейн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Кондер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. - М.: Рид Групп, 2011. - 464 c.</w:t>
      </w:r>
      <w:r w:rsidRPr="00ED6030">
        <w:rPr>
          <w:rFonts w:ascii="Times New Roman" w:hAnsi="Times New Roman" w:cs="Times New Roman"/>
          <w:sz w:val="24"/>
          <w:szCs w:val="24"/>
        </w:rPr>
        <w:br/>
      </w:r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8. Майер,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Рето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Android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2. Программирование приложений для планшетных компьютеров и смартфонов /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Рето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Майер. - М.: "Издательство "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Эксмо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", 2011. - 672 c.</w:t>
      </w:r>
      <w:r w:rsidRPr="00ED6030">
        <w:rPr>
          <w:rFonts w:ascii="Times New Roman" w:hAnsi="Times New Roman" w:cs="Times New Roman"/>
          <w:sz w:val="24"/>
          <w:szCs w:val="24"/>
        </w:rPr>
        <w:br/>
      </w:r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9. Майер,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Рето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Android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4. Программирование приложений для планшетных компьютеров и смартфонов /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Рето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Майер. - М.: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Эксмо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, 2013. - 816 c.</w:t>
      </w:r>
      <w:r w:rsidRPr="00ED6030">
        <w:rPr>
          <w:rFonts w:ascii="Times New Roman" w:hAnsi="Times New Roman" w:cs="Times New Roman"/>
          <w:sz w:val="24"/>
          <w:szCs w:val="24"/>
        </w:rPr>
        <w:br/>
      </w:r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10. Мартин, К. Соломон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Oracle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Программирование на языке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Java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/ Мартин К. Соломон,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Нирва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Мориссо-</w:t>
      </w:r>
      <w:proofErr w:type="gram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Леруа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,</w:t>
      </w:r>
      <w:proofErr w:type="gram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>Джули</w:t>
      </w:r>
      <w:proofErr w:type="spellEnd"/>
      <w:r w:rsidRPr="00ED60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Басу. - М.: ЛОРИ, 2010. - 512 c.</w:t>
      </w:r>
    </w:p>
    <w:sectPr w:rsidR="00333B97" w:rsidRPr="00ED6030" w:rsidSect="000F20C0"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567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9B82F6" w14:textId="77777777" w:rsidR="00262092" w:rsidRDefault="00262092" w:rsidP="00C46D9B">
      <w:pPr>
        <w:spacing w:after="0" w:line="240" w:lineRule="auto"/>
      </w:pPr>
      <w:r>
        <w:separator/>
      </w:r>
    </w:p>
  </w:endnote>
  <w:endnote w:type="continuationSeparator" w:id="0">
    <w:p w14:paraId="05CDDD0D" w14:textId="77777777" w:rsidR="00262092" w:rsidRDefault="00262092" w:rsidP="00C46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7647794"/>
      <w:docPartObj>
        <w:docPartGallery w:val="Page Numbers (Bottom of Page)"/>
        <w:docPartUnique/>
      </w:docPartObj>
    </w:sdtPr>
    <w:sdtContent>
      <w:p w14:paraId="09A0C28E" w14:textId="7BEB31B3" w:rsidR="00DB657E" w:rsidRDefault="00DB657E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2588FA" w14:textId="77777777" w:rsidR="00DB657E" w:rsidRDefault="00DB657E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E80F0C" w14:textId="7EA68688" w:rsidR="000F20C0" w:rsidRPr="00DB657E" w:rsidRDefault="00DB657E" w:rsidP="00DB657E">
    <w:pPr>
      <w:pStyle w:val="ae"/>
      <w:jc w:val="center"/>
      <w:rPr>
        <w:rFonts w:ascii="Times New Roman" w:hAnsi="Times New Roman" w:cs="Times New Roman"/>
        <w:sz w:val="28"/>
        <w:szCs w:val="28"/>
        <w:lang w:val="en-US"/>
      </w:rPr>
    </w:pPr>
    <w:r>
      <w:rPr>
        <w:rFonts w:ascii="Times New Roman" w:hAnsi="Times New Roman" w:cs="Times New Roman"/>
        <w:sz w:val="28"/>
        <w:szCs w:val="28"/>
        <w:lang w:val="en-US"/>
      </w:rPr>
      <w:t>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9392"/>
      <w:docPartObj>
        <w:docPartGallery w:val="Page Numbers (Bottom of Page)"/>
        <w:docPartUnique/>
      </w:docPartObj>
    </w:sdtPr>
    <w:sdtEndPr/>
    <w:sdtContent>
      <w:p w14:paraId="659E4FB5" w14:textId="5185B899" w:rsidR="0093772E" w:rsidRDefault="00E27807">
        <w:pPr>
          <w:pStyle w:val="ae"/>
          <w:jc w:val="center"/>
        </w:pPr>
        <w:r>
          <w:fldChar w:fldCharType="begin"/>
        </w:r>
        <w:r w:rsidR="000B63CF">
          <w:instrText xml:space="preserve"> PAGE   \* MERGEFORMAT </w:instrText>
        </w:r>
        <w:r>
          <w:fldChar w:fldCharType="separate"/>
        </w:r>
        <w:r w:rsidR="00FA23D8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0564B105" w14:textId="77777777" w:rsidR="00FC3DAD" w:rsidRDefault="00FC3DAD">
    <w:pPr>
      <w:pStyle w:val="a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9391"/>
      <w:docPartObj>
        <w:docPartGallery w:val="Page Numbers (Bottom of Page)"/>
        <w:docPartUnique/>
      </w:docPartObj>
    </w:sdtPr>
    <w:sdtEndPr/>
    <w:sdtContent>
      <w:p w14:paraId="0CEEAFC5" w14:textId="492B4787" w:rsidR="0093772E" w:rsidRDefault="00E27807">
        <w:pPr>
          <w:pStyle w:val="ae"/>
          <w:jc w:val="center"/>
        </w:pPr>
        <w:r>
          <w:fldChar w:fldCharType="begin"/>
        </w:r>
        <w:r w:rsidR="000B63CF">
          <w:instrText xml:space="preserve"> PAGE   \* MERGEFORMAT </w:instrText>
        </w:r>
        <w:r>
          <w:fldChar w:fldCharType="separate"/>
        </w:r>
        <w:r w:rsidR="00FA23D8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3BD9D689" w14:textId="77777777" w:rsidR="00FC3DAD" w:rsidRDefault="00FC3DAD">
    <w:pPr>
      <w:pStyle w:val="ae"/>
      <w:jc w:val="righ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E135F" w14:textId="77777777" w:rsidR="00FC3DAD" w:rsidRPr="008C4895" w:rsidRDefault="00FC3DAD" w:rsidP="00C46D9B">
    <w:pPr>
      <w:pStyle w:val="ae"/>
      <w:jc w:val="center"/>
      <w:rPr>
        <w:rFonts w:ascii="Times New Roman" w:hAnsi="Times New Roman" w:cs="Times New Roman"/>
        <w:lang w:val="en-US"/>
      </w:rPr>
    </w:pPr>
    <w:r w:rsidRPr="008C4895">
      <w:rPr>
        <w:rFonts w:ascii="Times New Roman" w:hAnsi="Times New Roman" w:cs="Times New Roman"/>
      </w:rPr>
      <w:t>20</w:t>
    </w:r>
    <w:r w:rsidR="00885578" w:rsidRPr="008C4895">
      <w:rPr>
        <w:rFonts w:ascii="Times New Roman" w:hAnsi="Times New Roman" w:cs="Times New Roman"/>
        <w:lang w:val="en-US"/>
      </w:rPr>
      <w:t>2</w:t>
    </w:r>
    <w:r w:rsidR="0060057F">
      <w:rPr>
        <w:rFonts w:ascii="Times New Roman" w:hAnsi="Times New Roman" w:cs="Times New Roman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17F27B" w14:textId="77777777" w:rsidR="00262092" w:rsidRDefault="00262092" w:rsidP="00C46D9B">
      <w:pPr>
        <w:spacing w:after="0" w:line="240" w:lineRule="auto"/>
      </w:pPr>
      <w:r>
        <w:separator/>
      </w:r>
    </w:p>
  </w:footnote>
  <w:footnote w:type="continuationSeparator" w:id="0">
    <w:p w14:paraId="3D3D697F" w14:textId="77777777" w:rsidR="00262092" w:rsidRDefault="00262092" w:rsidP="00C46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DD444" w14:textId="63908B76" w:rsidR="000F20C0" w:rsidRPr="00DB657E" w:rsidRDefault="000F20C0" w:rsidP="00DB657E">
    <w:pPr>
      <w:pStyle w:val="ac"/>
      <w:jc w:val="center"/>
      <w:rPr>
        <w:rFonts w:ascii="Times New Roman" w:hAnsi="Times New Roman" w:cs="Times New Roman"/>
      </w:rPr>
    </w:pPr>
    <w:r w:rsidRPr="00DB657E">
      <w:rPr>
        <w:rFonts w:ascii="Times New Roman" w:hAnsi="Times New Roman" w:cs="Times New Roman"/>
      </w:rPr>
      <w:t>БЮДЖЕТНОЕ ПРОФЕССИОНАЛЬНОЕ ОБРАЗОВАТЕЛЬНОЕ УЧРЕЖДЕНИЕ ОМСКОЙ ОБЛАСТИ</w:t>
    </w:r>
  </w:p>
  <w:p w14:paraId="6DAF27C5" w14:textId="5EAE135F" w:rsidR="000F20C0" w:rsidRPr="00DB657E" w:rsidRDefault="000F20C0" w:rsidP="00DB657E">
    <w:pPr>
      <w:pStyle w:val="ac"/>
      <w:jc w:val="center"/>
      <w:rPr>
        <w:rFonts w:ascii="Times New Roman" w:hAnsi="Times New Roman" w:cs="Times New Roman"/>
      </w:rPr>
    </w:pPr>
    <w:r w:rsidRPr="00DB657E">
      <w:rPr>
        <w:rFonts w:ascii="Times New Roman" w:hAnsi="Times New Roman" w:cs="Times New Roman"/>
      </w:rPr>
      <w:t>«ОМСКИЙ АВИАЦИОННЫЙ КОЛЛЕДЖ ИМ. Н.  Е. ЖУКВСКОГО»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2E57D" w14:textId="77777777" w:rsidR="008C4895" w:rsidRDefault="00F43AC3" w:rsidP="008C4895">
    <w:pPr>
      <w:pStyle w:val="ac"/>
      <w:jc w:val="center"/>
      <w:rPr>
        <w:rFonts w:ascii="Times New Roman" w:hAnsi="Times New Roman"/>
      </w:rPr>
    </w:pPr>
    <w:r w:rsidRPr="00F363E0">
      <w:rPr>
        <w:rFonts w:ascii="Times New Roman" w:hAnsi="Times New Roman"/>
      </w:rPr>
      <w:t>БЮДЖЕТНОЕ ПРОФЕССИОНАЛЬНОЕ ОБРАЗОВАТЕЛЬНОЕ УЧРЕЖДЕНИЕ ОМСКОЙ ОБЛАСТИ</w:t>
    </w:r>
  </w:p>
  <w:p w14:paraId="584AC772" w14:textId="77777777" w:rsidR="00F43AC3" w:rsidRPr="00F363E0" w:rsidRDefault="00F43AC3" w:rsidP="008C4895">
    <w:pPr>
      <w:pStyle w:val="ac"/>
      <w:jc w:val="center"/>
      <w:rPr>
        <w:rFonts w:ascii="Times New Roman" w:hAnsi="Times New Roman"/>
      </w:rPr>
    </w:pPr>
    <w:r w:rsidRPr="00F363E0">
      <w:rPr>
        <w:rFonts w:ascii="Times New Roman" w:hAnsi="Times New Roman"/>
      </w:rPr>
      <w:t>«ОМСКИЙ АВИАЦИОННЫЙ КОЛЛЕДЖ ИМЕНИ Н.Е. ЖУКОВСКОГО»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9" type="#_x0000_t75" style="width:11.25pt;height:11.25pt" o:bullet="t">
        <v:imagedata r:id="rId1" o:title="mso9"/>
      </v:shape>
    </w:pict>
  </w:numPicBullet>
  <w:abstractNum w:abstractNumId="0" w15:restartNumberingAfterBreak="0">
    <w:nsid w:val="052C218C"/>
    <w:multiLevelType w:val="multilevel"/>
    <w:tmpl w:val="F5289168"/>
    <w:lvl w:ilvl="0">
      <w:start w:val="1"/>
      <w:numFmt w:val="decimal"/>
      <w:lvlText w:val="%1."/>
      <w:lvlJc w:val="left"/>
      <w:pPr>
        <w:ind w:left="360" w:hanging="360"/>
      </w:pPr>
      <w:rPr>
        <w:color w:val="FFFFF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441C18"/>
    <w:multiLevelType w:val="hybridMultilevel"/>
    <w:tmpl w:val="1758D724"/>
    <w:lvl w:ilvl="0" w:tplc="17C8C5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65F04"/>
    <w:multiLevelType w:val="hybridMultilevel"/>
    <w:tmpl w:val="0256ED3E"/>
    <w:lvl w:ilvl="0" w:tplc="7F4880C8">
      <w:start w:val="1"/>
      <w:numFmt w:val="decimal"/>
      <w:lvlText w:val="%1."/>
      <w:lvlJc w:val="left"/>
      <w:pPr>
        <w:ind w:left="717" w:hanging="2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6B645C20">
      <w:start w:val="1"/>
      <w:numFmt w:val="decimal"/>
      <w:lvlText w:val="%2)"/>
      <w:lvlJc w:val="left"/>
      <w:pPr>
        <w:ind w:left="1670" w:hanging="2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BC4AEDB2">
      <w:numFmt w:val="bullet"/>
      <w:lvlText w:val="•"/>
      <w:lvlJc w:val="left"/>
      <w:pPr>
        <w:ind w:left="2647" w:hanging="267"/>
      </w:pPr>
      <w:rPr>
        <w:rFonts w:hint="default"/>
        <w:lang w:val="ru-RU" w:eastAsia="en-US" w:bidi="ar-SA"/>
      </w:rPr>
    </w:lvl>
    <w:lvl w:ilvl="3" w:tplc="599C27F6">
      <w:numFmt w:val="bullet"/>
      <w:lvlText w:val="•"/>
      <w:lvlJc w:val="left"/>
      <w:pPr>
        <w:ind w:left="3614" w:hanging="267"/>
      </w:pPr>
      <w:rPr>
        <w:rFonts w:hint="default"/>
        <w:lang w:val="ru-RU" w:eastAsia="en-US" w:bidi="ar-SA"/>
      </w:rPr>
    </w:lvl>
    <w:lvl w:ilvl="4" w:tplc="63261620">
      <w:numFmt w:val="bullet"/>
      <w:lvlText w:val="•"/>
      <w:lvlJc w:val="left"/>
      <w:pPr>
        <w:ind w:left="4582" w:hanging="267"/>
      </w:pPr>
      <w:rPr>
        <w:rFonts w:hint="default"/>
        <w:lang w:val="ru-RU" w:eastAsia="en-US" w:bidi="ar-SA"/>
      </w:rPr>
    </w:lvl>
    <w:lvl w:ilvl="5" w:tplc="2212563A">
      <w:numFmt w:val="bullet"/>
      <w:lvlText w:val="•"/>
      <w:lvlJc w:val="left"/>
      <w:pPr>
        <w:ind w:left="5549" w:hanging="267"/>
      </w:pPr>
      <w:rPr>
        <w:rFonts w:hint="default"/>
        <w:lang w:val="ru-RU" w:eastAsia="en-US" w:bidi="ar-SA"/>
      </w:rPr>
    </w:lvl>
    <w:lvl w:ilvl="6" w:tplc="7764C8F2">
      <w:numFmt w:val="bullet"/>
      <w:lvlText w:val="•"/>
      <w:lvlJc w:val="left"/>
      <w:pPr>
        <w:ind w:left="6516" w:hanging="267"/>
      </w:pPr>
      <w:rPr>
        <w:rFonts w:hint="default"/>
        <w:lang w:val="ru-RU" w:eastAsia="en-US" w:bidi="ar-SA"/>
      </w:rPr>
    </w:lvl>
    <w:lvl w:ilvl="7" w:tplc="8614474E">
      <w:numFmt w:val="bullet"/>
      <w:lvlText w:val="•"/>
      <w:lvlJc w:val="left"/>
      <w:pPr>
        <w:ind w:left="7484" w:hanging="267"/>
      </w:pPr>
      <w:rPr>
        <w:rFonts w:hint="default"/>
        <w:lang w:val="ru-RU" w:eastAsia="en-US" w:bidi="ar-SA"/>
      </w:rPr>
    </w:lvl>
    <w:lvl w:ilvl="8" w:tplc="E67E17F8">
      <w:numFmt w:val="bullet"/>
      <w:lvlText w:val="•"/>
      <w:lvlJc w:val="left"/>
      <w:pPr>
        <w:ind w:left="8451" w:hanging="267"/>
      </w:pPr>
      <w:rPr>
        <w:rFonts w:hint="default"/>
        <w:lang w:val="ru-RU" w:eastAsia="en-US" w:bidi="ar-SA"/>
      </w:rPr>
    </w:lvl>
  </w:abstractNum>
  <w:abstractNum w:abstractNumId="3" w15:restartNumberingAfterBreak="0">
    <w:nsid w:val="08CD4DA0"/>
    <w:multiLevelType w:val="multilevel"/>
    <w:tmpl w:val="1616C28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9E54D1C"/>
    <w:multiLevelType w:val="hybridMultilevel"/>
    <w:tmpl w:val="68E6A662"/>
    <w:lvl w:ilvl="0" w:tplc="936C3AD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B100705"/>
    <w:multiLevelType w:val="hybridMultilevel"/>
    <w:tmpl w:val="0F30FCD4"/>
    <w:lvl w:ilvl="0" w:tplc="58843C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8478F6"/>
    <w:multiLevelType w:val="hybridMultilevel"/>
    <w:tmpl w:val="79286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1A78B0"/>
    <w:multiLevelType w:val="multilevel"/>
    <w:tmpl w:val="1616C28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48015D0"/>
    <w:multiLevelType w:val="multilevel"/>
    <w:tmpl w:val="F5289168"/>
    <w:lvl w:ilvl="0">
      <w:start w:val="1"/>
      <w:numFmt w:val="decimal"/>
      <w:lvlText w:val="%1."/>
      <w:lvlJc w:val="left"/>
      <w:pPr>
        <w:ind w:left="360" w:hanging="360"/>
      </w:pPr>
      <w:rPr>
        <w:color w:val="FFFFF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73B583C"/>
    <w:multiLevelType w:val="hybridMultilevel"/>
    <w:tmpl w:val="6038C87A"/>
    <w:lvl w:ilvl="0" w:tplc="607A9944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4E7039"/>
    <w:multiLevelType w:val="hybridMultilevel"/>
    <w:tmpl w:val="15BAFCC0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1" w15:restartNumberingAfterBreak="0">
    <w:nsid w:val="1C4D64D2"/>
    <w:multiLevelType w:val="hybridMultilevel"/>
    <w:tmpl w:val="4E521AB8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296C1F"/>
    <w:multiLevelType w:val="hybridMultilevel"/>
    <w:tmpl w:val="C8863D2E"/>
    <w:lvl w:ilvl="0" w:tplc="CB58ABE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584841"/>
    <w:multiLevelType w:val="hybridMultilevel"/>
    <w:tmpl w:val="5F129D9A"/>
    <w:lvl w:ilvl="0" w:tplc="04190001">
      <w:start w:val="1"/>
      <w:numFmt w:val="bullet"/>
      <w:lvlText w:val=""/>
      <w:lvlJc w:val="left"/>
      <w:pPr>
        <w:ind w:left="18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2" w:hanging="360"/>
      </w:pPr>
      <w:rPr>
        <w:rFonts w:ascii="Wingdings" w:hAnsi="Wingdings" w:hint="default"/>
      </w:rPr>
    </w:lvl>
  </w:abstractNum>
  <w:abstractNum w:abstractNumId="14" w15:restartNumberingAfterBreak="0">
    <w:nsid w:val="23616683"/>
    <w:multiLevelType w:val="hybridMultilevel"/>
    <w:tmpl w:val="EEF0117C"/>
    <w:lvl w:ilvl="0" w:tplc="17C8C5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227EA6"/>
    <w:multiLevelType w:val="multilevel"/>
    <w:tmpl w:val="1616C28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CCB26BD"/>
    <w:multiLevelType w:val="hybridMultilevel"/>
    <w:tmpl w:val="AECA0698"/>
    <w:lvl w:ilvl="0" w:tplc="041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7" w15:restartNumberingAfterBreak="0">
    <w:nsid w:val="3217618C"/>
    <w:multiLevelType w:val="singleLevel"/>
    <w:tmpl w:val="936C3AD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330C1D84"/>
    <w:multiLevelType w:val="hybridMultilevel"/>
    <w:tmpl w:val="1492A548"/>
    <w:lvl w:ilvl="0" w:tplc="936C3AD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55074DD"/>
    <w:multiLevelType w:val="hybridMultilevel"/>
    <w:tmpl w:val="30A0F5A8"/>
    <w:lvl w:ilvl="0" w:tplc="607A9944">
      <w:start w:val="1"/>
      <w:numFmt w:val="bullet"/>
      <w:lvlText w:val="­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7D351B2"/>
    <w:multiLevelType w:val="multilevel"/>
    <w:tmpl w:val="1616C28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9F95019"/>
    <w:multiLevelType w:val="hybridMultilevel"/>
    <w:tmpl w:val="2DCEA8AA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7969AF"/>
    <w:multiLevelType w:val="multilevel"/>
    <w:tmpl w:val="1616C28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D0C28BB"/>
    <w:multiLevelType w:val="hybridMultilevel"/>
    <w:tmpl w:val="C8AAA6CE"/>
    <w:lvl w:ilvl="0" w:tplc="936C3AD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EC130DC"/>
    <w:multiLevelType w:val="multilevel"/>
    <w:tmpl w:val="1616C28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30B39B9"/>
    <w:multiLevelType w:val="hybridMultilevel"/>
    <w:tmpl w:val="795C5D84"/>
    <w:lvl w:ilvl="0" w:tplc="824651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5976557"/>
    <w:multiLevelType w:val="hybridMultilevel"/>
    <w:tmpl w:val="22F21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1A1741"/>
    <w:multiLevelType w:val="multilevel"/>
    <w:tmpl w:val="1616C28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EC2304D"/>
    <w:multiLevelType w:val="hybridMultilevel"/>
    <w:tmpl w:val="5DF88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9127DD"/>
    <w:multiLevelType w:val="hybridMultilevel"/>
    <w:tmpl w:val="3CDC3F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9C3374"/>
    <w:multiLevelType w:val="multilevel"/>
    <w:tmpl w:val="F5289168"/>
    <w:lvl w:ilvl="0">
      <w:start w:val="1"/>
      <w:numFmt w:val="decimal"/>
      <w:lvlText w:val="%1."/>
      <w:lvlJc w:val="left"/>
      <w:pPr>
        <w:ind w:left="360" w:hanging="360"/>
      </w:pPr>
      <w:rPr>
        <w:color w:val="FFFFF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22E6367"/>
    <w:multiLevelType w:val="hybridMultilevel"/>
    <w:tmpl w:val="2E90B62E"/>
    <w:lvl w:ilvl="0" w:tplc="607A9944">
      <w:start w:val="1"/>
      <w:numFmt w:val="bullet"/>
      <w:lvlText w:val="­"/>
      <w:lvlJc w:val="left"/>
      <w:pPr>
        <w:ind w:left="1778" w:hanging="360"/>
      </w:pPr>
      <w:rPr>
        <w:rFonts w:ascii="Courier New" w:hAnsi="Courier New" w:hint="default"/>
      </w:rPr>
    </w:lvl>
    <w:lvl w:ilvl="1" w:tplc="607A9944">
      <w:start w:val="1"/>
      <w:numFmt w:val="bullet"/>
      <w:lvlText w:val="­"/>
      <w:lvlJc w:val="left"/>
      <w:pPr>
        <w:ind w:left="299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32" w15:restartNumberingAfterBreak="0">
    <w:nsid w:val="568F7818"/>
    <w:multiLevelType w:val="hybridMultilevel"/>
    <w:tmpl w:val="EB047594"/>
    <w:lvl w:ilvl="0" w:tplc="4B62480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5984628C"/>
    <w:multiLevelType w:val="hybridMultilevel"/>
    <w:tmpl w:val="A262FD1A"/>
    <w:lvl w:ilvl="0" w:tplc="9F888FD4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5465B9"/>
    <w:multiLevelType w:val="hybridMultilevel"/>
    <w:tmpl w:val="27D09F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8D02DA"/>
    <w:multiLevelType w:val="hybridMultilevel"/>
    <w:tmpl w:val="37BA5FFC"/>
    <w:lvl w:ilvl="0" w:tplc="DFBE0238">
      <w:start w:val="1"/>
      <w:numFmt w:val="decimal"/>
      <w:lvlText w:val="%1."/>
      <w:lvlJc w:val="left"/>
      <w:pPr>
        <w:ind w:left="717" w:hanging="2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9A5E823C">
      <w:numFmt w:val="bullet"/>
      <w:lvlText w:val="•"/>
      <w:lvlJc w:val="left"/>
      <w:pPr>
        <w:ind w:left="1686" w:hanging="247"/>
      </w:pPr>
      <w:rPr>
        <w:rFonts w:hint="default"/>
        <w:lang w:val="ru-RU" w:eastAsia="en-US" w:bidi="ar-SA"/>
      </w:rPr>
    </w:lvl>
    <w:lvl w:ilvl="2" w:tplc="A1B63334">
      <w:numFmt w:val="bullet"/>
      <w:lvlText w:val="•"/>
      <w:lvlJc w:val="left"/>
      <w:pPr>
        <w:ind w:left="2653" w:hanging="247"/>
      </w:pPr>
      <w:rPr>
        <w:rFonts w:hint="default"/>
        <w:lang w:val="ru-RU" w:eastAsia="en-US" w:bidi="ar-SA"/>
      </w:rPr>
    </w:lvl>
    <w:lvl w:ilvl="3" w:tplc="A5543990">
      <w:numFmt w:val="bullet"/>
      <w:lvlText w:val="•"/>
      <w:lvlJc w:val="left"/>
      <w:pPr>
        <w:ind w:left="3619" w:hanging="247"/>
      </w:pPr>
      <w:rPr>
        <w:rFonts w:hint="default"/>
        <w:lang w:val="ru-RU" w:eastAsia="en-US" w:bidi="ar-SA"/>
      </w:rPr>
    </w:lvl>
    <w:lvl w:ilvl="4" w:tplc="9948D7A0">
      <w:numFmt w:val="bullet"/>
      <w:lvlText w:val="•"/>
      <w:lvlJc w:val="left"/>
      <w:pPr>
        <w:ind w:left="4586" w:hanging="247"/>
      </w:pPr>
      <w:rPr>
        <w:rFonts w:hint="default"/>
        <w:lang w:val="ru-RU" w:eastAsia="en-US" w:bidi="ar-SA"/>
      </w:rPr>
    </w:lvl>
    <w:lvl w:ilvl="5" w:tplc="CF80223A">
      <w:numFmt w:val="bullet"/>
      <w:lvlText w:val="•"/>
      <w:lvlJc w:val="left"/>
      <w:pPr>
        <w:ind w:left="5553" w:hanging="247"/>
      </w:pPr>
      <w:rPr>
        <w:rFonts w:hint="default"/>
        <w:lang w:val="ru-RU" w:eastAsia="en-US" w:bidi="ar-SA"/>
      </w:rPr>
    </w:lvl>
    <w:lvl w:ilvl="6" w:tplc="7E063D0A">
      <w:numFmt w:val="bullet"/>
      <w:lvlText w:val="•"/>
      <w:lvlJc w:val="left"/>
      <w:pPr>
        <w:ind w:left="6519" w:hanging="247"/>
      </w:pPr>
      <w:rPr>
        <w:rFonts w:hint="default"/>
        <w:lang w:val="ru-RU" w:eastAsia="en-US" w:bidi="ar-SA"/>
      </w:rPr>
    </w:lvl>
    <w:lvl w:ilvl="7" w:tplc="FED8610A">
      <w:numFmt w:val="bullet"/>
      <w:lvlText w:val="•"/>
      <w:lvlJc w:val="left"/>
      <w:pPr>
        <w:ind w:left="7486" w:hanging="247"/>
      </w:pPr>
      <w:rPr>
        <w:rFonts w:hint="default"/>
        <w:lang w:val="ru-RU" w:eastAsia="en-US" w:bidi="ar-SA"/>
      </w:rPr>
    </w:lvl>
    <w:lvl w:ilvl="8" w:tplc="48D2F0DE">
      <w:numFmt w:val="bullet"/>
      <w:lvlText w:val="•"/>
      <w:lvlJc w:val="left"/>
      <w:pPr>
        <w:ind w:left="8453" w:hanging="247"/>
      </w:pPr>
      <w:rPr>
        <w:rFonts w:hint="default"/>
        <w:lang w:val="ru-RU" w:eastAsia="en-US" w:bidi="ar-SA"/>
      </w:rPr>
    </w:lvl>
  </w:abstractNum>
  <w:abstractNum w:abstractNumId="36" w15:restartNumberingAfterBreak="0">
    <w:nsid w:val="5E9D7F93"/>
    <w:multiLevelType w:val="hybridMultilevel"/>
    <w:tmpl w:val="118C9352"/>
    <w:lvl w:ilvl="0" w:tplc="3578B9A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40684C"/>
    <w:multiLevelType w:val="multilevel"/>
    <w:tmpl w:val="1616C28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6796D6B"/>
    <w:multiLevelType w:val="hybridMultilevel"/>
    <w:tmpl w:val="FAECBF50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9" w15:restartNumberingAfterBreak="0">
    <w:nsid w:val="66D4277F"/>
    <w:multiLevelType w:val="hybridMultilevel"/>
    <w:tmpl w:val="E78EF5B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2941BB"/>
    <w:multiLevelType w:val="multilevel"/>
    <w:tmpl w:val="1616C28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C8A2C0D"/>
    <w:multiLevelType w:val="hybridMultilevel"/>
    <w:tmpl w:val="908CEC2C"/>
    <w:lvl w:ilvl="0" w:tplc="936C3AD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F76525F"/>
    <w:multiLevelType w:val="multilevel"/>
    <w:tmpl w:val="F5289168"/>
    <w:lvl w:ilvl="0">
      <w:start w:val="1"/>
      <w:numFmt w:val="decimal"/>
      <w:lvlText w:val="%1."/>
      <w:lvlJc w:val="left"/>
      <w:pPr>
        <w:ind w:left="360" w:hanging="360"/>
      </w:pPr>
      <w:rPr>
        <w:color w:val="FFFFF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0B81FC5"/>
    <w:multiLevelType w:val="hybridMultilevel"/>
    <w:tmpl w:val="E806AC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60D192B"/>
    <w:multiLevelType w:val="hybridMultilevel"/>
    <w:tmpl w:val="8A86CA64"/>
    <w:lvl w:ilvl="0" w:tplc="04B856B8">
      <w:start w:val="1"/>
      <w:numFmt w:val="decimal"/>
      <w:lvlText w:val="%1)"/>
      <w:lvlJc w:val="left"/>
      <w:pPr>
        <w:ind w:left="0" w:hanging="313"/>
      </w:pPr>
      <w:rPr>
        <w:rFonts w:ascii="Times New Roman" w:eastAsia="Times New Roman" w:hAnsi="Times New Roman" w:cs="Times New Roman" w:hint="default"/>
        <w:b w:val="0"/>
        <w:bCs w:val="0"/>
        <w:i/>
        <w:iCs/>
        <w:color w:val="000009"/>
        <w:spacing w:val="0"/>
        <w:w w:val="100"/>
        <w:sz w:val="28"/>
        <w:szCs w:val="28"/>
        <w:lang w:val="ru-RU" w:eastAsia="en-US" w:bidi="ar-SA"/>
      </w:rPr>
    </w:lvl>
    <w:lvl w:ilvl="1" w:tplc="31527168">
      <w:numFmt w:val="bullet"/>
      <w:lvlText w:val="•"/>
      <w:lvlJc w:val="left"/>
      <w:pPr>
        <w:ind w:left="802" w:hanging="313"/>
      </w:pPr>
      <w:rPr>
        <w:rFonts w:hint="default"/>
        <w:lang w:val="ru-RU" w:eastAsia="en-US" w:bidi="ar-SA"/>
      </w:rPr>
    </w:lvl>
    <w:lvl w:ilvl="2" w:tplc="2BF00168">
      <w:numFmt w:val="bullet"/>
      <w:lvlText w:val="•"/>
      <w:lvlJc w:val="left"/>
      <w:pPr>
        <w:ind w:left="1605" w:hanging="313"/>
      </w:pPr>
      <w:rPr>
        <w:rFonts w:hint="default"/>
        <w:lang w:val="ru-RU" w:eastAsia="en-US" w:bidi="ar-SA"/>
      </w:rPr>
    </w:lvl>
    <w:lvl w:ilvl="3" w:tplc="3B0A7DE4">
      <w:numFmt w:val="bullet"/>
      <w:lvlText w:val="•"/>
      <w:lvlJc w:val="left"/>
      <w:pPr>
        <w:ind w:left="2407" w:hanging="313"/>
      </w:pPr>
      <w:rPr>
        <w:rFonts w:hint="default"/>
        <w:lang w:val="ru-RU" w:eastAsia="en-US" w:bidi="ar-SA"/>
      </w:rPr>
    </w:lvl>
    <w:lvl w:ilvl="4" w:tplc="181C4D92">
      <w:numFmt w:val="bullet"/>
      <w:lvlText w:val="•"/>
      <w:lvlJc w:val="left"/>
      <w:pPr>
        <w:ind w:left="3210" w:hanging="313"/>
      </w:pPr>
      <w:rPr>
        <w:rFonts w:hint="default"/>
        <w:lang w:val="ru-RU" w:eastAsia="en-US" w:bidi="ar-SA"/>
      </w:rPr>
    </w:lvl>
    <w:lvl w:ilvl="5" w:tplc="6FBAC9D8">
      <w:numFmt w:val="bullet"/>
      <w:lvlText w:val="•"/>
      <w:lvlJc w:val="left"/>
      <w:pPr>
        <w:ind w:left="4013" w:hanging="313"/>
      </w:pPr>
      <w:rPr>
        <w:rFonts w:hint="default"/>
        <w:lang w:val="ru-RU" w:eastAsia="en-US" w:bidi="ar-SA"/>
      </w:rPr>
    </w:lvl>
    <w:lvl w:ilvl="6" w:tplc="EFCE6412">
      <w:numFmt w:val="bullet"/>
      <w:lvlText w:val="•"/>
      <w:lvlJc w:val="left"/>
      <w:pPr>
        <w:ind w:left="4815" w:hanging="313"/>
      </w:pPr>
      <w:rPr>
        <w:rFonts w:hint="default"/>
        <w:lang w:val="ru-RU" w:eastAsia="en-US" w:bidi="ar-SA"/>
      </w:rPr>
    </w:lvl>
    <w:lvl w:ilvl="7" w:tplc="9F26DF48">
      <w:numFmt w:val="bullet"/>
      <w:lvlText w:val="•"/>
      <w:lvlJc w:val="left"/>
      <w:pPr>
        <w:ind w:left="5618" w:hanging="313"/>
      </w:pPr>
      <w:rPr>
        <w:rFonts w:hint="default"/>
        <w:lang w:val="ru-RU" w:eastAsia="en-US" w:bidi="ar-SA"/>
      </w:rPr>
    </w:lvl>
    <w:lvl w:ilvl="8" w:tplc="91EA63D0">
      <w:numFmt w:val="bullet"/>
      <w:lvlText w:val="•"/>
      <w:lvlJc w:val="left"/>
      <w:pPr>
        <w:ind w:left="6421" w:hanging="313"/>
      </w:pPr>
      <w:rPr>
        <w:rFonts w:hint="default"/>
        <w:lang w:val="ru-RU" w:eastAsia="en-US" w:bidi="ar-SA"/>
      </w:rPr>
    </w:lvl>
  </w:abstractNum>
  <w:abstractNum w:abstractNumId="45" w15:restartNumberingAfterBreak="0">
    <w:nsid w:val="78646162"/>
    <w:multiLevelType w:val="hybridMultilevel"/>
    <w:tmpl w:val="9070A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C6514E"/>
    <w:multiLevelType w:val="hybridMultilevel"/>
    <w:tmpl w:val="A330E9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C1563D"/>
    <w:multiLevelType w:val="hybridMultilevel"/>
    <w:tmpl w:val="4D703844"/>
    <w:lvl w:ilvl="0" w:tplc="607A9944">
      <w:start w:val="1"/>
      <w:numFmt w:val="bullet"/>
      <w:lvlText w:val="­"/>
      <w:lvlJc w:val="left"/>
      <w:pPr>
        <w:ind w:left="360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</w:num>
  <w:num w:numId="3">
    <w:abstractNumId w:val="4"/>
  </w:num>
  <w:num w:numId="4">
    <w:abstractNumId w:val="41"/>
  </w:num>
  <w:num w:numId="5">
    <w:abstractNumId w:val="18"/>
  </w:num>
  <w:num w:numId="6">
    <w:abstractNumId w:val="23"/>
  </w:num>
  <w:num w:numId="7">
    <w:abstractNumId w:val="46"/>
  </w:num>
  <w:num w:numId="8">
    <w:abstractNumId w:val="39"/>
  </w:num>
  <w:num w:numId="9">
    <w:abstractNumId w:val="36"/>
  </w:num>
  <w:num w:numId="10">
    <w:abstractNumId w:val="10"/>
  </w:num>
  <w:num w:numId="11">
    <w:abstractNumId w:val="31"/>
  </w:num>
  <w:num w:numId="12">
    <w:abstractNumId w:val="21"/>
  </w:num>
  <w:num w:numId="13">
    <w:abstractNumId w:val="8"/>
  </w:num>
  <w:num w:numId="14">
    <w:abstractNumId w:val="30"/>
  </w:num>
  <w:num w:numId="15">
    <w:abstractNumId w:val="10"/>
  </w:num>
  <w:num w:numId="16">
    <w:abstractNumId w:val="0"/>
  </w:num>
  <w:num w:numId="17">
    <w:abstractNumId w:val="40"/>
  </w:num>
  <w:num w:numId="18">
    <w:abstractNumId w:val="20"/>
  </w:num>
  <w:num w:numId="19">
    <w:abstractNumId w:val="42"/>
  </w:num>
  <w:num w:numId="20">
    <w:abstractNumId w:val="37"/>
  </w:num>
  <w:num w:numId="21">
    <w:abstractNumId w:val="3"/>
  </w:num>
  <w:num w:numId="22">
    <w:abstractNumId w:val="27"/>
  </w:num>
  <w:num w:numId="23">
    <w:abstractNumId w:val="7"/>
  </w:num>
  <w:num w:numId="24">
    <w:abstractNumId w:val="22"/>
  </w:num>
  <w:num w:numId="25">
    <w:abstractNumId w:val="24"/>
  </w:num>
  <w:num w:numId="26">
    <w:abstractNumId w:val="15"/>
  </w:num>
  <w:num w:numId="27">
    <w:abstractNumId w:val="11"/>
  </w:num>
  <w:num w:numId="28">
    <w:abstractNumId w:val="14"/>
  </w:num>
  <w:num w:numId="29">
    <w:abstractNumId w:val="5"/>
  </w:num>
  <w:num w:numId="30">
    <w:abstractNumId w:val="6"/>
  </w:num>
  <w:num w:numId="31">
    <w:abstractNumId w:val="32"/>
  </w:num>
  <w:num w:numId="32">
    <w:abstractNumId w:val="34"/>
  </w:num>
  <w:num w:numId="33">
    <w:abstractNumId w:val="43"/>
  </w:num>
  <w:num w:numId="34">
    <w:abstractNumId w:val="19"/>
  </w:num>
  <w:num w:numId="35">
    <w:abstractNumId w:val="33"/>
  </w:num>
  <w:num w:numId="36">
    <w:abstractNumId w:val="47"/>
  </w:num>
  <w:num w:numId="37">
    <w:abstractNumId w:val="9"/>
  </w:num>
  <w:num w:numId="38">
    <w:abstractNumId w:val="1"/>
  </w:num>
  <w:num w:numId="39">
    <w:abstractNumId w:val="29"/>
  </w:num>
  <w:num w:numId="40">
    <w:abstractNumId w:val="44"/>
  </w:num>
  <w:num w:numId="41">
    <w:abstractNumId w:val="12"/>
  </w:num>
  <w:num w:numId="42">
    <w:abstractNumId w:val="38"/>
  </w:num>
  <w:num w:numId="43">
    <w:abstractNumId w:val="2"/>
  </w:num>
  <w:num w:numId="44">
    <w:abstractNumId w:val="35"/>
  </w:num>
  <w:num w:numId="45">
    <w:abstractNumId w:val="45"/>
  </w:num>
  <w:num w:numId="46">
    <w:abstractNumId w:val="28"/>
  </w:num>
  <w:num w:numId="47">
    <w:abstractNumId w:val="26"/>
  </w:num>
  <w:num w:numId="48">
    <w:abstractNumId w:val="13"/>
  </w:num>
  <w:num w:numId="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7B5"/>
    <w:rsid w:val="00000865"/>
    <w:rsid w:val="00001840"/>
    <w:rsid w:val="000154DE"/>
    <w:rsid w:val="00027617"/>
    <w:rsid w:val="00072ADF"/>
    <w:rsid w:val="00075821"/>
    <w:rsid w:val="00085FD0"/>
    <w:rsid w:val="00091279"/>
    <w:rsid w:val="00091F94"/>
    <w:rsid w:val="000B63CF"/>
    <w:rsid w:val="000C7C3C"/>
    <w:rsid w:val="000F20C0"/>
    <w:rsid w:val="001172BC"/>
    <w:rsid w:val="00135DEA"/>
    <w:rsid w:val="00175873"/>
    <w:rsid w:val="001837F5"/>
    <w:rsid w:val="00187E15"/>
    <w:rsid w:val="001A4439"/>
    <w:rsid w:val="001B3C40"/>
    <w:rsid w:val="001B4683"/>
    <w:rsid w:val="001C3B28"/>
    <w:rsid w:val="001C7CC5"/>
    <w:rsid w:val="001D18ED"/>
    <w:rsid w:val="002158F9"/>
    <w:rsid w:val="00232447"/>
    <w:rsid w:val="00234AB8"/>
    <w:rsid w:val="00234C1E"/>
    <w:rsid w:val="00262092"/>
    <w:rsid w:val="002A598F"/>
    <w:rsid w:val="002A5CBD"/>
    <w:rsid w:val="002C2AED"/>
    <w:rsid w:val="002D3004"/>
    <w:rsid w:val="002E1694"/>
    <w:rsid w:val="00316B92"/>
    <w:rsid w:val="00327E5B"/>
    <w:rsid w:val="003337AE"/>
    <w:rsid w:val="00333B97"/>
    <w:rsid w:val="0033439F"/>
    <w:rsid w:val="00362E75"/>
    <w:rsid w:val="003D770F"/>
    <w:rsid w:val="003E5E5C"/>
    <w:rsid w:val="003F11A1"/>
    <w:rsid w:val="003F26B2"/>
    <w:rsid w:val="004003A7"/>
    <w:rsid w:val="004117E8"/>
    <w:rsid w:val="00420530"/>
    <w:rsid w:val="00491A05"/>
    <w:rsid w:val="004C6C06"/>
    <w:rsid w:val="00552A28"/>
    <w:rsid w:val="0056791C"/>
    <w:rsid w:val="00571C9E"/>
    <w:rsid w:val="00594CA5"/>
    <w:rsid w:val="005A421B"/>
    <w:rsid w:val="005B6C41"/>
    <w:rsid w:val="005C0870"/>
    <w:rsid w:val="005C4243"/>
    <w:rsid w:val="005D5AB8"/>
    <w:rsid w:val="005D6D39"/>
    <w:rsid w:val="0060057F"/>
    <w:rsid w:val="00612CF9"/>
    <w:rsid w:val="0061551B"/>
    <w:rsid w:val="0065751C"/>
    <w:rsid w:val="0066276A"/>
    <w:rsid w:val="0066496B"/>
    <w:rsid w:val="00680D2F"/>
    <w:rsid w:val="00682223"/>
    <w:rsid w:val="00684E52"/>
    <w:rsid w:val="00700F24"/>
    <w:rsid w:val="00711EA7"/>
    <w:rsid w:val="007724CB"/>
    <w:rsid w:val="007F3563"/>
    <w:rsid w:val="008019B7"/>
    <w:rsid w:val="00812EE5"/>
    <w:rsid w:val="0084764A"/>
    <w:rsid w:val="00850270"/>
    <w:rsid w:val="008677B5"/>
    <w:rsid w:val="00885578"/>
    <w:rsid w:val="00890299"/>
    <w:rsid w:val="008C0FAF"/>
    <w:rsid w:val="008C4895"/>
    <w:rsid w:val="008D1E2E"/>
    <w:rsid w:val="008E094E"/>
    <w:rsid w:val="008E4F5A"/>
    <w:rsid w:val="009120C2"/>
    <w:rsid w:val="0093772E"/>
    <w:rsid w:val="0094044F"/>
    <w:rsid w:val="00950B2E"/>
    <w:rsid w:val="0095783F"/>
    <w:rsid w:val="00977E2B"/>
    <w:rsid w:val="009A7E01"/>
    <w:rsid w:val="009B5B48"/>
    <w:rsid w:val="009D643F"/>
    <w:rsid w:val="009E37D7"/>
    <w:rsid w:val="00A05D16"/>
    <w:rsid w:val="00A104CA"/>
    <w:rsid w:val="00A23D96"/>
    <w:rsid w:val="00A33881"/>
    <w:rsid w:val="00A373A0"/>
    <w:rsid w:val="00A62167"/>
    <w:rsid w:val="00A91F59"/>
    <w:rsid w:val="00AA769F"/>
    <w:rsid w:val="00AB4D50"/>
    <w:rsid w:val="00AF0BDD"/>
    <w:rsid w:val="00AF6A1C"/>
    <w:rsid w:val="00B32642"/>
    <w:rsid w:val="00B80403"/>
    <w:rsid w:val="00B81884"/>
    <w:rsid w:val="00B868DC"/>
    <w:rsid w:val="00B875B5"/>
    <w:rsid w:val="00BB4AE2"/>
    <w:rsid w:val="00C0205B"/>
    <w:rsid w:val="00C268CB"/>
    <w:rsid w:val="00C32246"/>
    <w:rsid w:val="00C35921"/>
    <w:rsid w:val="00C46D9B"/>
    <w:rsid w:val="00C52D01"/>
    <w:rsid w:val="00C7597B"/>
    <w:rsid w:val="00C90EE1"/>
    <w:rsid w:val="00CA383F"/>
    <w:rsid w:val="00CD7F76"/>
    <w:rsid w:val="00CE5C8A"/>
    <w:rsid w:val="00CE754D"/>
    <w:rsid w:val="00D04F8B"/>
    <w:rsid w:val="00D135A1"/>
    <w:rsid w:val="00D15563"/>
    <w:rsid w:val="00D51F80"/>
    <w:rsid w:val="00D52F92"/>
    <w:rsid w:val="00D81B18"/>
    <w:rsid w:val="00DA2EA6"/>
    <w:rsid w:val="00DB2EBC"/>
    <w:rsid w:val="00DB657E"/>
    <w:rsid w:val="00DC5086"/>
    <w:rsid w:val="00DD61AA"/>
    <w:rsid w:val="00E275A1"/>
    <w:rsid w:val="00E27807"/>
    <w:rsid w:val="00E52EA6"/>
    <w:rsid w:val="00E609ED"/>
    <w:rsid w:val="00E62B37"/>
    <w:rsid w:val="00E65589"/>
    <w:rsid w:val="00E82F32"/>
    <w:rsid w:val="00E95ED4"/>
    <w:rsid w:val="00EC6D4B"/>
    <w:rsid w:val="00ED6030"/>
    <w:rsid w:val="00F17F16"/>
    <w:rsid w:val="00F32CA9"/>
    <w:rsid w:val="00F37F7F"/>
    <w:rsid w:val="00F43AC3"/>
    <w:rsid w:val="00F4775A"/>
    <w:rsid w:val="00F520ED"/>
    <w:rsid w:val="00F84797"/>
    <w:rsid w:val="00FA23D8"/>
    <w:rsid w:val="00FC3DAD"/>
    <w:rsid w:val="00FE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C066F8"/>
  <w15:docId w15:val="{34703569-BDC0-4C62-9905-B933E036E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2CF9"/>
  </w:style>
  <w:style w:type="paragraph" w:styleId="1">
    <w:name w:val="heading 1"/>
    <w:basedOn w:val="a"/>
    <w:next w:val="a"/>
    <w:link w:val="10"/>
    <w:uiPriority w:val="9"/>
    <w:qFormat/>
    <w:rsid w:val="00362E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qFormat/>
    <w:rsid w:val="007F3563"/>
    <w:pPr>
      <w:keepNext/>
      <w:spacing w:after="0" w:line="240" w:lineRule="auto"/>
      <w:outlineLvl w:val="3"/>
    </w:pPr>
    <w:rPr>
      <w:rFonts w:ascii="Courier New" w:eastAsia="Times New Roman" w:hAnsi="Courier New" w:cs="Times New Roman"/>
      <w:b/>
      <w:i/>
      <w:snapToGrid w:val="0"/>
      <w:color w:val="000000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аголов2"/>
    <w:basedOn w:val="a"/>
    <w:link w:val="20"/>
    <w:qFormat/>
    <w:rsid w:val="00327E5B"/>
    <w:pPr>
      <w:pageBreakBefore/>
      <w:widowControl w:val="0"/>
      <w:autoSpaceDE w:val="0"/>
      <w:autoSpaceDN w:val="0"/>
      <w:adjustRightInd w:val="0"/>
      <w:spacing w:after="120" w:line="240" w:lineRule="auto"/>
      <w:outlineLvl w:val="1"/>
    </w:pPr>
    <w:rPr>
      <w:rFonts w:ascii="Monotype Corsiva" w:eastAsia="Times New Roman" w:hAnsi="Monotype Corsiva" w:cs="Arial"/>
      <w:b/>
      <w:color w:val="00339A"/>
      <w:sz w:val="32"/>
      <w:szCs w:val="32"/>
      <w:lang w:eastAsia="ru-RU"/>
    </w:rPr>
  </w:style>
  <w:style w:type="character" w:customStyle="1" w:styleId="20">
    <w:name w:val="Заголов2 Знак"/>
    <w:basedOn w:val="a0"/>
    <w:link w:val="2"/>
    <w:rsid w:val="00327E5B"/>
    <w:rPr>
      <w:rFonts w:ascii="Monotype Corsiva" w:eastAsia="Times New Roman" w:hAnsi="Monotype Corsiva" w:cs="Arial"/>
      <w:b/>
      <w:color w:val="00339A"/>
      <w:sz w:val="32"/>
      <w:szCs w:val="32"/>
      <w:lang w:eastAsia="ru-RU"/>
    </w:rPr>
  </w:style>
  <w:style w:type="paragraph" w:customStyle="1" w:styleId="21">
    <w:name w:val="Основной текст 21"/>
    <w:basedOn w:val="a"/>
    <w:rsid w:val="00327E5B"/>
    <w:pPr>
      <w:overflowPunct w:val="0"/>
      <w:autoSpaceDE w:val="0"/>
      <w:autoSpaceDN w:val="0"/>
      <w:adjustRightInd w:val="0"/>
      <w:spacing w:after="0" w:line="360" w:lineRule="auto"/>
      <w:jc w:val="both"/>
    </w:pPr>
    <w:rPr>
      <w:rFonts w:ascii="Palatino Linotype" w:eastAsia="Times New Roman" w:hAnsi="Palatino Linotype" w:cs="Times New Roman"/>
      <w:sz w:val="20"/>
      <w:szCs w:val="20"/>
      <w:lang w:eastAsia="ru-RU"/>
    </w:rPr>
  </w:style>
  <w:style w:type="paragraph" w:styleId="22">
    <w:name w:val="Body Text 2"/>
    <w:basedOn w:val="a"/>
    <w:link w:val="23"/>
    <w:uiPriority w:val="99"/>
    <w:rsid w:val="00890299"/>
    <w:pPr>
      <w:autoSpaceDE w:val="0"/>
      <w:autoSpaceDN w:val="0"/>
      <w:spacing w:after="0" w:line="240" w:lineRule="auto"/>
      <w:ind w:firstLine="1134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3">
    <w:name w:val="Основной текст 2 Знак"/>
    <w:basedOn w:val="a0"/>
    <w:link w:val="22"/>
    <w:uiPriority w:val="99"/>
    <w:rsid w:val="0089029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3">
    <w:name w:val="Задание"/>
    <w:next w:val="a4"/>
    <w:autoRedefine/>
    <w:rsid w:val="00CE754D"/>
    <w:pPr>
      <w:autoSpaceDE w:val="0"/>
      <w:autoSpaceDN w:val="0"/>
      <w:spacing w:after="240" w:line="240" w:lineRule="auto"/>
    </w:pPr>
    <w:rPr>
      <w:rFonts w:asciiTheme="majorHAnsi" w:eastAsia="Times New Roman" w:hAnsiTheme="majorHAnsi" w:cs="Times New Roman"/>
      <w:b/>
      <w:bCs/>
      <w:sz w:val="24"/>
      <w:szCs w:val="24"/>
      <w:lang w:eastAsia="ru-RU"/>
    </w:rPr>
  </w:style>
  <w:style w:type="paragraph" w:styleId="a4">
    <w:name w:val="Body Text"/>
    <w:basedOn w:val="a"/>
    <w:link w:val="a5"/>
    <w:uiPriority w:val="99"/>
    <w:semiHidden/>
    <w:unhideWhenUsed/>
    <w:rsid w:val="00890299"/>
    <w:pPr>
      <w:spacing w:after="120"/>
    </w:pPr>
  </w:style>
  <w:style w:type="character" w:customStyle="1" w:styleId="a5">
    <w:name w:val="Основной текст Знак"/>
    <w:basedOn w:val="a0"/>
    <w:link w:val="a4"/>
    <w:rsid w:val="00890299"/>
  </w:style>
  <w:style w:type="character" w:customStyle="1" w:styleId="10">
    <w:name w:val="Заголовок 1 Знак"/>
    <w:basedOn w:val="a0"/>
    <w:link w:val="1"/>
    <w:uiPriority w:val="9"/>
    <w:rsid w:val="00362E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362E75"/>
    <w:pPr>
      <w:outlineLvl w:val="9"/>
    </w:pPr>
  </w:style>
  <w:style w:type="paragraph" w:styleId="24">
    <w:name w:val="toc 2"/>
    <w:basedOn w:val="a"/>
    <w:next w:val="a"/>
    <w:autoRedefine/>
    <w:uiPriority w:val="39"/>
    <w:unhideWhenUsed/>
    <w:rsid w:val="00362E75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362E75"/>
    <w:pPr>
      <w:spacing w:after="100"/>
    </w:pPr>
  </w:style>
  <w:style w:type="character" w:styleId="a7">
    <w:name w:val="Hyperlink"/>
    <w:basedOn w:val="a0"/>
    <w:uiPriority w:val="99"/>
    <w:unhideWhenUsed/>
    <w:rsid w:val="00362E75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362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62E75"/>
    <w:rPr>
      <w:rFonts w:ascii="Tahoma" w:hAnsi="Tahoma" w:cs="Tahoma"/>
      <w:sz w:val="16"/>
      <w:szCs w:val="16"/>
    </w:rPr>
  </w:style>
  <w:style w:type="paragraph" w:styleId="aa">
    <w:name w:val="No Spacing"/>
    <w:link w:val="ab"/>
    <w:uiPriority w:val="1"/>
    <w:qFormat/>
    <w:rsid w:val="0066496B"/>
    <w:pPr>
      <w:spacing w:after="0" w:line="240" w:lineRule="auto"/>
    </w:pPr>
    <w:rPr>
      <w:rFonts w:eastAsiaTheme="minorEastAsia"/>
    </w:rPr>
  </w:style>
  <w:style w:type="character" w:customStyle="1" w:styleId="ab">
    <w:name w:val="Без интервала Знак"/>
    <w:basedOn w:val="a0"/>
    <w:link w:val="aa"/>
    <w:uiPriority w:val="1"/>
    <w:rsid w:val="0066496B"/>
    <w:rPr>
      <w:rFonts w:eastAsiaTheme="minorEastAsia"/>
    </w:rPr>
  </w:style>
  <w:style w:type="paragraph" w:styleId="ac">
    <w:name w:val="header"/>
    <w:basedOn w:val="a"/>
    <w:link w:val="ad"/>
    <w:unhideWhenUsed/>
    <w:rsid w:val="00C46D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46D9B"/>
  </w:style>
  <w:style w:type="paragraph" w:styleId="ae">
    <w:name w:val="footer"/>
    <w:basedOn w:val="a"/>
    <w:link w:val="af"/>
    <w:uiPriority w:val="99"/>
    <w:unhideWhenUsed/>
    <w:rsid w:val="00C46D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46D9B"/>
  </w:style>
  <w:style w:type="character" w:customStyle="1" w:styleId="40">
    <w:name w:val="Заголовок 4 Знак"/>
    <w:basedOn w:val="a0"/>
    <w:link w:val="4"/>
    <w:rsid w:val="007F3563"/>
    <w:rPr>
      <w:rFonts w:ascii="Courier New" w:eastAsia="Times New Roman" w:hAnsi="Courier New" w:cs="Times New Roman"/>
      <w:b/>
      <w:i/>
      <w:snapToGrid w:val="0"/>
      <w:color w:val="000000"/>
      <w:sz w:val="24"/>
      <w:szCs w:val="20"/>
      <w:lang w:eastAsia="ru-RU"/>
    </w:rPr>
  </w:style>
  <w:style w:type="paragraph" w:styleId="af0">
    <w:name w:val="List Paragraph"/>
    <w:basedOn w:val="a"/>
    <w:uiPriority w:val="1"/>
    <w:qFormat/>
    <w:rsid w:val="007F3563"/>
    <w:pPr>
      <w:spacing w:after="0"/>
      <w:ind w:left="720" w:firstLine="709"/>
      <w:contextualSpacing/>
    </w:pPr>
    <w:rPr>
      <w:rFonts w:ascii="Times New Roman" w:eastAsia="Calibri" w:hAnsi="Times New Roman" w:cs="Times New Roman"/>
      <w:sz w:val="24"/>
    </w:rPr>
  </w:style>
  <w:style w:type="paragraph" w:customStyle="1" w:styleId="af1">
    <w:name w:val="Основной Знак Знак"/>
    <w:basedOn w:val="a"/>
    <w:link w:val="12"/>
    <w:rsid w:val="00711EA7"/>
    <w:pPr>
      <w:spacing w:after="0" w:line="240" w:lineRule="auto"/>
      <w:ind w:firstLine="539"/>
      <w:jc w:val="both"/>
    </w:pPr>
    <w:rPr>
      <w:rFonts w:ascii="Book Antiqua" w:eastAsia="Times New Roman" w:hAnsi="Book Antiqua" w:cs="Times New Roman"/>
      <w:sz w:val="20"/>
      <w:szCs w:val="24"/>
      <w:lang w:eastAsia="ru-RU"/>
    </w:rPr>
  </w:style>
  <w:style w:type="character" w:customStyle="1" w:styleId="12">
    <w:name w:val="Основной Знак Знак Знак1"/>
    <w:link w:val="af1"/>
    <w:rsid w:val="00711EA7"/>
    <w:rPr>
      <w:rFonts w:ascii="Book Antiqua" w:eastAsia="Times New Roman" w:hAnsi="Book Antiqua" w:cs="Times New Roman"/>
      <w:sz w:val="20"/>
      <w:szCs w:val="24"/>
      <w:lang w:eastAsia="ru-RU"/>
    </w:rPr>
  </w:style>
  <w:style w:type="table" w:styleId="af2">
    <w:name w:val="Table Grid"/>
    <w:basedOn w:val="a1"/>
    <w:uiPriority w:val="59"/>
    <w:rsid w:val="00AB4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Абзац списка1"/>
    <w:basedOn w:val="a"/>
    <w:uiPriority w:val="99"/>
    <w:rsid w:val="0066276A"/>
    <w:pPr>
      <w:suppressAutoHyphens/>
      <w:spacing w:after="0"/>
      <w:ind w:left="720" w:firstLine="709"/>
      <w:contextualSpacing/>
    </w:pPr>
    <w:rPr>
      <w:rFonts w:ascii="Times New Roman" w:eastAsia="SimSun" w:hAnsi="Times New Roman" w:cs="Calibri"/>
      <w:kern w:val="1"/>
      <w:sz w:val="24"/>
    </w:rPr>
  </w:style>
  <w:style w:type="paragraph" w:styleId="af3">
    <w:name w:val="List"/>
    <w:basedOn w:val="a"/>
    <w:unhideWhenUsed/>
    <w:rsid w:val="00977E2B"/>
    <w:pPr>
      <w:spacing w:after="0" w:line="240" w:lineRule="auto"/>
      <w:ind w:left="283" w:hanging="283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4">
    <w:name w:val="Strong"/>
    <w:basedOn w:val="a0"/>
    <w:uiPriority w:val="22"/>
    <w:qFormat/>
    <w:rsid w:val="00ED60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4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oter" Target="footer5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2012-12-29T00:00:00</PublishDate>
  <Abstract>Выполнил студент группы ПР-49 Иванов А.И.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5DBFA7-1F62-4D31-BE5E-9891CEC33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13</Pages>
  <Words>1981</Words>
  <Characters>11295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ПМ.01 Разработка программных модулей ПО для компьютерных систем</vt:lpstr>
    </vt:vector>
  </TitlesOfParts>
  <Company>БЮТНОЕ ПРОФЕССИОНАЛЬНОЕ ОБРАЗОВАТЕЛЬНОЕ УЧРЕЖДЕНИЕ ОМСКОЙ ОБЛАСТИ  «ОМСКИЙ АВИАЦИОННЫЙ КОЛЛЕДЖ ИМЕНИ Н.Е. ЖУКОВСКОГО»</Company>
  <LinksUpToDate>false</LinksUpToDate>
  <CharactersWithSpaces>13250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ПМ.01 Разработка программных модулей ПО для компьютерных систем</dc:title>
  <dc:subject>Отчет по практике</dc:subject>
  <dc:creator>Пьяненкова Анна Владимировна</dc:creator>
  <cp:lastModifiedBy>LocalAdministrator</cp:lastModifiedBy>
  <cp:revision>4</cp:revision>
  <cp:lastPrinted>2019-04-26T05:53:00Z</cp:lastPrinted>
  <dcterms:created xsi:type="dcterms:W3CDTF">2022-04-01T07:42:00Z</dcterms:created>
  <dcterms:modified xsi:type="dcterms:W3CDTF">2022-04-02T04:38:00Z</dcterms:modified>
</cp:coreProperties>
</file>